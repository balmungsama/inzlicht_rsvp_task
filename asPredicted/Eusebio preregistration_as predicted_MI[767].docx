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3AE88" w14:textId="77777777" w:rsidR="00841CD6" w:rsidRPr="00841CD6" w:rsidRDefault="00841CD6" w:rsidP="00841CD6">
      <w:pPr>
        <w:rPr>
          <w:rFonts w:ascii="Arial" w:eastAsia="Times New Roman" w:hAnsi="Arial" w:cs="Arial"/>
          <w:b/>
          <w:color w:val="000000"/>
          <w:lang w:val="en-US"/>
        </w:rPr>
      </w:pPr>
      <w:r w:rsidRPr="00841CD6">
        <w:rPr>
          <w:rFonts w:ascii="Arial" w:eastAsia="Times New Roman" w:hAnsi="Arial" w:cs="Arial"/>
          <w:b/>
          <w:color w:val="000000"/>
          <w:lang w:val="en-US"/>
        </w:rPr>
        <w:t>As Predicted:</w:t>
      </w:r>
      <w:r>
        <w:rPr>
          <w:rFonts w:ascii="Arial" w:eastAsia="Times New Roman" w:hAnsi="Arial" w:cs="Arial"/>
          <w:b/>
          <w:color w:val="000000"/>
          <w:lang w:val="en-US"/>
        </w:rPr>
        <w:t xml:space="preserve"> </w:t>
      </w:r>
      <w:r w:rsidRPr="00841CD6">
        <w:rPr>
          <w:rFonts w:ascii="Arial" w:eastAsia="Times New Roman" w:hAnsi="Arial" w:cs="Arial"/>
          <w:b/>
          <w:color w:val="000000"/>
          <w:lang w:val="en-US"/>
        </w:rPr>
        <w:t xml:space="preserve">"Highway to the mindful zone: Meditation and the attentional blink" </w:t>
      </w:r>
      <w:r w:rsidRPr="00841CD6">
        <w:rPr>
          <w:rFonts w:ascii="Arial" w:eastAsia="Times New Roman" w:hAnsi="Arial" w:cs="Arial"/>
          <w:color w:val="000000"/>
          <w:lang w:val="en-US"/>
        </w:rPr>
        <w:t>(#12472)</w:t>
      </w:r>
    </w:p>
    <w:p w14:paraId="638B86D3" w14:textId="77777777" w:rsidR="00841CD6" w:rsidRDefault="00841CD6" w:rsidP="00841CD6">
      <w:pPr>
        <w:spacing w:after="240"/>
        <w:jc w:val="right"/>
        <w:rPr>
          <w:rFonts w:ascii="Arial" w:eastAsia="Times New Roman" w:hAnsi="Arial" w:cs="Arial"/>
          <w:color w:val="000000"/>
          <w:lang w:val="en-US"/>
        </w:rPr>
      </w:pPr>
      <w:r>
        <w:rPr>
          <w:rFonts w:ascii="Arial" w:eastAsia="Times New Roman" w:hAnsi="Arial" w:cs="Arial"/>
          <w:color w:val="000000"/>
          <w:lang w:val="en-US"/>
        </w:rPr>
        <w:t xml:space="preserve">Created: 07/06/2018 05:54 PM (PT) </w:t>
      </w:r>
    </w:p>
    <w:p w14:paraId="7AC02A62" w14:textId="77777777" w:rsidR="00841CD6" w:rsidRDefault="00841CD6" w:rsidP="00841CD6">
      <w:pPr>
        <w:ind w:left="720"/>
        <w:rPr>
          <w:rFonts w:ascii="Arial" w:eastAsia="Times New Roman" w:hAnsi="Arial" w:cs="Arial"/>
          <w:color w:val="000000"/>
          <w:lang w:val="en-US"/>
        </w:rPr>
      </w:pPr>
      <w:r>
        <w:rPr>
          <w:rFonts w:ascii="Arial" w:eastAsia="Times New Roman" w:hAnsi="Arial" w:cs="Arial"/>
          <w:color w:val="000000"/>
          <w:lang w:val="en-US"/>
        </w:rPr>
        <w:t>Author(s)</w:t>
      </w:r>
    </w:p>
    <w:p w14:paraId="3926FAB9" w14:textId="77777777" w:rsidR="00841CD6" w:rsidRDefault="00841CD6" w:rsidP="00841CD6">
      <w:pPr>
        <w:ind w:left="720"/>
        <w:rPr>
          <w:rFonts w:ascii="Arial" w:eastAsia="Times New Roman" w:hAnsi="Arial" w:cs="Arial"/>
          <w:color w:val="000000"/>
          <w:lang w:val="en-US"/>
        </w:rPr>
      </w:pPr>
      <w:r>
        <w:rPr>
          <w:rFonts w:ascii="Arial" w:eastAsia="Times New Roman" w:hAnsi="Arial" w:cs="Arial"/>
          <w:color w:val="000000"/>
          <w:lang w:val="en-US"/>
        </w:rPr>
        <w:t>John Eusebio (University of Toronto) - john.eusebio@mail.utoronto.ca</w:t>
      </w:r>
    </w:p>
    <w:p w14:paraId="276D4E45" w14:textId="77777777" w:rsidR="00841CD6" w:rsidRDefault="00841CD6" w:rsidP="00841CD6">
      <w:pPr>
        <w:spacing w:after="240"/>
        <w:ind w:left="720"/>
        <w:rPr>
          <w:rFonts w:ascii="Arial" w:eastAsia="Times New Roman" w:hAnsi="Arial" w:cs="Arial"/>
          <w:color w:val="000000"/>
          <w:lang w:val="en-US"/>
        </w:rPr>
      </w:pPr>
      <w:proofErr w:type="spellStart"/>
      <w:r>
        <w:rPr>
          <w:rFonts w:ascii="Arial" w:eastAsia="Times New Roman" w:hAnsi="Arial" w:cs="Arial"/>
          <w:color w:val="000000"/>
          <w:lang w:val="en-US"/>
        </w:rPr>
        <w:t>Micheal</w:t>
      </w:r>
      <w:proofErr w:type="spellEnd"/>
      <w:r>
        <w:rPr>
          <w:rFonts w:ascii="Arial" w:eastAsia="Times New Roman" w:hAnsi="Arial" w:cs="Arial"/>
          <w:color w:val="000000"/>
          <w:lang w:val="en-US"/>
        </w:rPr>
        <w:t xml:space="preserve"> </w:t>
      </w:r>
      <w:proofErr w:type="spellStart"/>
      <w:r>
        <w:rPr>
          <w:rFonts w:ascii="Arial" w:eastAsia="Times New Roman" w:hAnsi="Arial" w:cs="Arial"/>
          <w:color w:val="000000"/>
          <w:lang w:val="en-US"/>
        </w:rPr>
        <w:t>Inzlicht</w:t>
      </w:r>
      <w:proofErr w:type="spellEnd"/>
      <w:r>
        <w:rPr>
          <w:rFonts w:ascii="Arial" w:eastAsia="Times New Roman" w:hAnsi="Arial" w:cs="Arial"/>
          <w:color w:val="000000"/>
          <w:lang w:val="en-US"/>
        </w:rPr>
        <w:t xml:space="preserve"> (University of Toronto) - inzlic</w:t>
      </w:r>
      <w:bookmarkStart w:id="0" w:name="_GoBack"/>
      <w:bookmarkEnd w:id="0"/>
      <w:r>
        <w:rPr>
          <w:rFonts w:ascii="Arial" w:eastAsia="Times New Roman" w:hAnsi="Arial" w:cs="Arial"/>
          <w:color w:val="000000"/>
          <w:lang w:val="en-US"/>
        </w:rPr>
        <w:t>ht@gmail.com</w:t>
      </w:r>
      <w:r>
        <w:rPr>
          <w:rFonts w:ascii="Arial" w:eastAsia="Times New Roman" w:hAnsi="Arial" w:cs="Arial"/>
          <w:color w:val="000000"/>
          <w:lang w:val="en-US"/>
        </w:rPr>
        <w:br/>
      </w:r>
    </w:p>
    <w:p w14:paraId="27607659" w14:textId="77777777" w:rsidR="00841CD6" w:rsidRPr="00841CD6" w:rsidRDefault="00841CD6" w:rsidP="00841CD6">
      <w:pPr>
        <w:rPr>
          <w:rFonts w:ascii="Arial" w:eastAsia="Times New Roman" w:hAnsi="Arial" w:cs="Arial"/>
          <w:b/>
          <w:color w:val="000000"/>
          <w:lang w:val="en-US"/>
        </w:rPr>
      </w:pPr>
      <w:r w:rsidRPr="00841CD6">
        <w:rPr>
          <w:rFonts w:ascii="Arial" w:eastAsia="Times New Roman" w:hAnsi="Arial" w:cs="Arial"/>
          <w:b/>
          <w:color w:val="000000"/>
          <w:lang w:val="en-US"/>
        </w:rPr>
        <w:t>1) Have any data been collected for this study already?</w:t>
      </w:r>
    </w:p>
    <w:p w14:paraId="3AA90089" w14:textId="77777777" w:rsidR="00841CD6" w:rsidRDefault="00841CD6" w:rsidP="00841CD6">
      <w:pPr>
        <w:spacing w:after="240"/>
        <w:rPr>
          <w:rFonts w:ascii="Arial" w:eastAsia="Times New Roman" w:hAnsi="Arial" w:cs="Arial"/>
          <w:color w:val="000000"/>
          <w:lang w:val="en-US"/>
        </w:rPr>
      </w:pPr>
      <w:r>
        <w:rPr>
          <w:rFonts w:ascii="Arial" w:eastAsia="Times New Roman" w:hAnsi="Arial" w:cs="Arial"/>
          <w:color w:val="000000"/>
          <w:lang w:val="en-US"/>
        </w:rPr>
        <w:t>No, no data have been collected for this study yet.</w:t>
      </w:r>
    </w:p>
    <w:p w14:paraId="00865733" w14:textId="77777777" w:rsidR="00841CD6" w:rsidRPr="00841CD6" w:rsidRDefault="00841CD6" w:rsidP="00841CD6">
      <w:pPr>
        <w:rPr>
          <w:rFonts w:ascii="Arial" w:eastAsia="Times New Roman" w:hAnsi="Arial" w:cs="Arial"/>
          <w:b/>
          <w:color w:val="000000"/>
          <w:lang w:val="en-US"/>
        </w:rPr>
      </w:pPr>
      <w:r w:rsidRPr="00841CD6">
        <w:rPr>
          <w:rFonts w:ascii="Arial" w:eastAsia="Times New Roman" w:hAnsi="Arial" w:cs="Arial"/>
          <w:b/>
          <w:color w:val="000000"/>
          <w:lang w:val="en-US"/>
        </w:rPr>
        <w:t>2) What's the main question being asked or hypothesis being tested in this study?</w:t>
      </w:r>
    </w:p>
    <w:p w14:paraId="3CCBE152" w14:textId="56A5A407" w:rsidR="00841CD6" w:rsidRDefault="00841CD6" w:rsidP="00841CD6">
      <w:pPr>
        <w:spacing w:after="240"/>
        <w:rPr>
          <w:rFonts w:ascii="Arial" w:eastAsia="Times New Roman" w:hAnsi="Arial" w:cs="Arial"/>
          <w:color w:val="000000"/>
          <w:lang w:val="en-US"/>
        </w:rPr>
      </w:pPr>
      <w:r>
        <w:rPr>
          <w:rFonts w:ascii="Arial" w:eastAsia="Times New Roman" w:hAnsi="Arial" w:cs="Arial"/>
          <w:color w:val="000000"/>
          <w:lang w:val="en-US"/>
        </w:rPr>
        <w:t>The primary task used in this study will be the rapid serial visual presentation (RSVP) task. A mindfulness meditation intervention will result in fewer attention blinks (AB) (i.e., a reduction in T2 errors following T1 stimuli) and a smaller T1-ellicited P3b EEG component compared to participants who simply completed a somatic relaxation session. T2 accuracy improvements will likely be largely accounted for by improved accuracy on the long inter-stimulus-interval condition, as it would show a shrinking of the attention blink duration. These changes will be judged by comparing post-intervention with p</w:t>
      </w:r>
      <w:del w:id="1" w:author="John Eusebio" w:date="2018-07-15T19:58:00Z">
        <w:r w:rsidDel="00FB008E">
          <w:rPr>
            <w:rFonts w:ascii="Arial" w:eastAsia="Times New Roman" w:hAnsi="Arial" w:cs="Arial"/>
            <w:color w:val="000000"/>
            <w:lang w:val="en-US"/>
          </w:rPr>
          <w:delText>e</w:delText>
        </w:r>
      </w:del>
      <w:r>
        <w:rPr>
          <w:rFonts w:ascii="Arial" w:eastAsia="Times New Roman" w:hAnsi="Arial" w:cs="Arial"/>
          <w:color w:val="000000"/>
          <w:lang w:val="en-US"/>
        </w:rPr>
        <w:t>r</w:t>
      </w:r>
      <w:ins w:id="2" w:author="John Eusebio" w:date="2018-07-15T19:58:00Z">
        <w:r w:rsidR="00FB008E">
          <w:rPr>
            <w:rFonts w:ascii="Arial" w:eastAsia="Times New Roman" w:hAnsi="Arial" w:cs="Arial"/>
            <w:color w:val="000000"/>
            <w:lang w:val="en-US"/>
          </w:rPr>
          <w:t>e</w:t>
        </w:r>
      </w:ins>
      <w:r>
        <w:rPr>
          <w:rFonts w:ascii="Arial" w:eastAsia="Times New Roman" w:hAnsi="Arial" w:cs="Arial"/>
          <w:color w:val="000000"/>
          <w:lang w:val="en-US"/>
        </w:rPr>
        <w:t>-intervention measures.</w:t>
      </w:r>
    </w:p>
    <w:p w14:paraId="748FDD8E" w14:textId="5EB3611F" w:rsidR="00841CD6" w:rsidRDefault="00841CD6" w:rsidP="00841CD6">
      <w:pPr>
        <w:spacing w:after="240"/>
        <w:rPr>
          <w:rFonts w:ascii="Arial" w:eastAsia="Times New Roman" w:hAnsi="Arial" w:cs="Arial"/>
          <w:color w:val="000000"/>
          <w:lang w:val="en-US"/>
        </w:rPr>
      </w:pPr>
      <w:r>
        <w:rPr>
          <w:rFonts w:ascii="Arial" w:eastAsia="Times New Roman" w:hAnsi="Arial" w:cs="Arial"/>
          <w:color w:val="000000"/>
          <w:lang w:val="en-US"/>
        </w:rPr>
        <w:t xml:space="preserve">Resting state EEG will also be recorded while participants complete their respective interventions (mindfulness meditation or somatic relaxation). We will use a </w:t>
      </w:r>
      <w:ins w:id="3" w:author="John Eusebio" w:date="2018-07-16T01:07:00Z">
        <w:r w:rsidR="0036404A">
          <w:rPr>
            <w:rFonts w:ascii="Arial" w:eastAsia="Times New Roman" w:hAnsi="Arial" w:cs="Arial"/>
            <w:color w:val="000000"/>
            <w:lang w:val="en-US"/>
          </w:rPr>
          <w:t xml:space="preserve">Fast </w:t>
        </w:r>
      </w:ins>
      <w:r>
        <w:rPr>
          <w:rFonts w:ascii="Arial" w:eastAsia="Times New Roman" w:hAnsi="Arial" w:cs="Arial"/>
          <w:color w:val="000000"/>
          <w:lang w:val="en-US"/>
        </w:rPr>
        <w:t xml:space="preserve">Fourier </w:t>
      </w:r>
      <w:ins w:id="4" w:author="John Eusebio" w:date="2018-07-16T01:07:00Z">
        <w:r w:rsidR="0036404A">
          <w:rPr>
            <w:rFonts w:ascii="Arial" w:eastAsia="Times New Roman" w:hAnsi="Arial" w:cs="Arial"/>
            <w:color w:val="000000"/>
            <w:lang w:val="en-US"/>
          </w:rPr>
          <w:t>T</w:t>
        </w:r>
      </w:ins>
      <w:del w:id="5" w:author="John Eusebio" w:date="2018-07-16T01:07:00Z">
        <w:r w:rsidDel="0036404A">
          <w:rPr>
            <w:rFonts w:ascii="Arial" w:eastAsia="Times New Roman" w:hAnsi="Arial" w:cs="Arial"/>
            <w:color w:val="000000"/>
            <w:lang w:val="en-US"/>
          </w:rPr>
          <w:delText>t</w:delText>
        </w:r>
      </w:del>
      <w:r>
        <w:rPr>
          <w:rFonts w:ascii="Arial" w:eastAsia="Times New Roman" w:hAnsi="Arial" w:cs="Arial"/>
          <w:color w:val="000000"/>
          <w:lang w:val="en-US"/>
        </w:rPr>
        <w:t xml:space="preserve">ransformation </w:t>
      </w:r>
      <w:del w:id="6" w:author="John Eusebio" w:date="2018-07-16T01:08:00Z">
        <w:r w:rsidDel="0036404A">
          <w:rPr>
            <w:rFonts w:ascii="Arial" w:eastAsia="Times New Roman" w:hAnsi="Arial" w:cs="Arial"/>
            <w:color w:val="000000"/>
            <w:lang w:val="en-US"/>
          </w:rPr>
          <w:delText xml:space="preserve">(or something similar) </w:delText>
        </w:r>
      </w:del>
      <w:r>
        <w:rPr>
          <w:rFonts w:ascii="Arial" w:eastAsia="Times New Roman" w:hAnsi="Arial" w:cs="Arial"/>
          <w:color w:val="000000"/>
          <w:lang w:val="en-US"/>
        </w:rPr>
        <w:t xml:space="preserve">to transform the recorded resting state EEG time series into spectral power bands. Because alpha and theta spectral powers have been associated with proficiency in Mindfulness Meditation, we believe it will be a good way to relate the intensity of mindfulness experienced during the intervention to any improvements/changes in their performance. </w:t>
      </w:r>
      <w:commentRangeStart w:id="7"/>
      <w:r>
        <w:rPr>
          <w:rFonts w:ascii="Arial" w:eastAsia="Times New Roman" w:hAnsi="Arial" w:cs="Arial"/>
          <w:color w:val="000000"/>
          <w:lang w:val="en-US"/>
        </w:rPr>
        <w:t>We</w:t>
      </w:r>
      <w:commentRangeEnd w:id="7"/>
      <w:r w:rsidR="00CF23AE">
        <w:rPr>
          <w:rStyle w:val="CommentReference"/>
        </w:rPr>
        <w:commentReference w:id="7"/>
      </w:r>
      <w:r>
        <w:rPr>
          <w:rFonts w:ascii="Arial" w:eastAsia="Times New Roman" w:hAnsi="Arial" w:cs="Arial"/>
          <w:color w:val="000000"/>
          <w:lang w:val="en-US"/>
        </w:rPr>
        <w:t xml:space="preserve"> predict that attentional blink performance changes (i.e., T2 error rate and T1-elicited P3b amplitudes) will be negatively correlated with both alpha and theta powers in the mindfulness meditation condition. These correlations are expected to be weaker or absent in the somatic relaxation condition.</w:t>
      </w:r>
      <w:ins w:id="8" w:author="John Eusebio" w:date="2018-07-15T19:57:00Z">
        <w:r w:rsidR="00FB008E">
          <w:rPr>
            <w:rFonts w:ascii="Arial" w:eastAsia="Times New Roman" w:hAnsi="Arial" w:cs="Arial"/>
            <w:color w:val="000000"/>
            <w:lang w:val="en-US"/>
          </w:rPr>
          <w:t xml:space="preserve"> Additionally, alpha and theta powers during rest are expected to increase following mindfulness meditation, but not somat</w:t>
        </w:r>
      </w:ins>
      <w:ins w:id="9" w:author="John Eusebio" w:date="2018-07-15T19:58:00Z">
        <w:r w:rsidR="00FB008E">
          <w:rPr>
            <w:rFonts w:ascii="Arial" w:eastAsia="Times New Roman" w:hAnsi="Arial" w:cs="Arial"/>
            <w:color w:val="000000"/>
            <w:lang w:val="en-US"/>
          </w:rPr>
          <w:t>ic relaxation.</w:t>
        </w:r>
      </w:ins>
    </w:p>
    <w:p w14:paraId="4E3382ED" w14:textId="1D9204A3" w:rsidR="00841CD6" w:rsidRDefault="00841CD6" w:rsidP="00841CD6">
      <w:pPr>
        <w:spacing w:after="240"/>
        <w:rPr>
          <w:rFonts w:ascii="Arial" w:eastAsia="Times New Roman" w:hAnsi="Arial" w:cs="Arial"/>
          <w:color w:val="000000"/>
          <w:lang w:val="en-US"/>
        </w:rPr>
      </w:pPr>
      <w:r>
        <w:rPr>
          <w:rFonts w:ascii="Arial" w:eastAsia="Times New Roman" w:hAnsi="Arial" w:cs="Arial"/>
          <w:color w:val="000000"/>
          <w:lang w:val="en-US"/>
        </w:rPr>
        <w:t xml:space="preserve">Participants will also be asked to perform a finger-tapping task. Like the RSVP task, they will perform it twice, with the two runs separated by either a mindfulness meditation or somatic relaxation intervention. They will be asked to tap their fingers once every 600 ms for 4 minutes (they'll be given a metronome for the first 10 s to help them get the rhythm). We predict that response time standard deviations (RTSDs) will be more reduced at time 2 in participants assigned to the mindfulness condition than participants assigned to the somatic relaxation condition. </w:t>
      </w:r>
      <w:commentRangeStart w:id="10"/>
      <w:del w:id="11" w:author="John Eusebio" w:date="2018-07-15T19:56:00Z">
        <w:r w:rsidDel="00FB008E">
          <w:rPr>
            <w:rFonts w:ascii="Arial" w:eastAsia="Times New Roman" w:hAnsi="Arial" w:cs="Arial"/>
            <w:color w:val="000000"/>
            <w:lang w:val="en-US"/>
          </w:rPr>
          <w:delText>Or, instead of</w:delText>
        </w:r>
      </w:del>
      <w:ins w:id="12" w:author="John Eusebio" w:date="2018-07-15T19:56:00Z">
        <w:r w:rsidR="00FB008E">
          <w:rPr>
            <w:rFonts w:ascii="Arial" w:eastAsia="Times New Roman" w:hAnsi="Arial" w:cs="Arial"/>
            <w:color w:val="000000"/>
            <w:lang w:val="en-US"/>
          </w:rPr>
          <w:t>In addition to</w:t>
        </w:r>
      </w:ins>
      <w:r>
        <w:rPr>
          <w:rFonts w:ascii="Arial" w:eastAsia="Times New Roman" w:hAnsi="Arial" w:cs="Arial"/>
          <w:color w:val="000000"/>
          <w:lang w:val="en-US"/>
        </w:rPr>
        <w:t xml:space="preserve"> RTSDs</w:t>
      </w:r>
      <w:commentRangeEnd w:id="10"/>
      <w:r w:rsidR="00CF23AE">
        <w:rPr>
          <w:rStyle w:val="CommentReference"/>
        </w:rPr>
        <w:commentReference w:id="10"/>
      </w:r>
      <w:r>
        <w:rPr>
          <w:rFonts w:ascii="Arial" w:eastAsia="Times New Roman" w:hAnsi="Arial" w:cs="Arial"/>
          <w:color w:val="000000"/>
          <w:lang w:val="en-US"/>
        </w:rPr>
        <w:t xml:space="preserve">, we </w:t>
      </w:r>
      <w:del w:id="13" w:author="John Eusebio" w:date="2018-07-15T19:56:00Z">
        <w:r w:rsidDel="00FB008E">
          <w:rPr>
            <w:rFonts w:ascii="Arial" w:eastAsia="Times New Roman" w:hAnsi="Arial" w:cs="Arial"/>
            <w:color w:val="000000"/>
            <w:lang w:val="en-US"/>
          </w:rPr>
          <w:delText xml:space="preserve">may </w:delText>
        </w:r>
      </w:del>
      <w:ins w:id="14" w:author="John Eusebio" w:date="2018-07-15T19:56:00Z">
        <w:r w:rsidR="00FB008E">
          <w:rPr>
            <w:rFonts w:ascii="Arial" w:eastAsia="Times New Roman" w:hAnsi="Arial" w:cs="Arial"/>
            <w:color w:val="000000"/>
            <w:lang w:val="en-US"/>
          </w:rPr>
          <w:t xml:space="preserve">will also </w:t>
        </w:r>
      </w:ins>
      <w:r>
        <w:rPr>
          <w:rFonts w:ascii="Arial" w:eastAsia="Times New Roman" w:hAnsi="Arial" w:cs="Arial"/>
          <w:color w:val="000000"/>
          <w:lang w:val="en-US"/>
        </w:rPr>
        <w:t>use the strength of the spectral power at 1.67 Hz (corresponding to the frequency they will be asked to keep). This reduction suggests an increased reliance on a more diffuse form of attention that appears to be mediated by the default mode network.</w:t>
      </w:r>
    </w:p>
    <w:p w14:paraId="29329F22" w14:textId="7BFFF523" w:rsidR="00841CD6" w:rsidRDefault="00841CD6" w:rsidP="00841CD6">
      <w:pPr>
        <w:spacing w:after="240"/>
        <w:rPr>
          <w:rFonts w:ascii="Arial" w:eastAsia="Times New Roman" w:hAnsi="Arial" w:cs="Arial"/>
          <w:color w:val="000000"/>
          <w:lang w:val="en-US"/>
        </w:rPr>
      </w:pPr>
      <w:commentRangeStart w:id="15"/>
      <w:r>
        <w:rPr>
          <w:rFonts w:ascii="Arial" w:eastAsia="Times New Roman" w:hAnsi="Arial" w:cs="Arial"/>
          <w:color w:val="000000"/>
          <w:lang w:val="en-US"/>
        </w:rPr>
        <w:t>We will also have participants complete the Toronto Mindfulness Inventory</w:t>
      </w:r>
      <w:ins w:id="16" w:author="John Eusebio" w:date="2018-07-15T19:53:00Z">
        <w:r w:rsidR="00FB008E">
          <w:rPr>
            <w:rFonts w:ascii="Arial" w:eastAsia="Times New Roman" w:hAnsi="Arial" w:cs="Arial"/>
            <w:color w:val="000000"/>
            <w:lang w:val="en-US"/>
          </w:rPr>
          <w:t xml:space="preserve"> (TMI)</w:t>
        </w:r>
      </w:ins>
      <w:r>
        <w:rPr>
          <w:rFonts w:ascii="Arial" w:eastAsia="Times New Roman" w:hAnsi="Arial" w:cs="Arial"/>
          <w:color w:val="000000"/>
          <w:lang w:val="en-US"/>
        </w:rPr>
        <w:t xml:space="preserve"> and the Philadelphia Mindfulness Scale</w:t>
      </w:r>
      <w:ins w:id="17" w:author="John Eusebio" w:date="2018-07-15T19:53:00Z">
        <w:r w:rsidR="00FB008E">
          <w:rPr>
            <w:rFonts w:ascii="Arial" w:eastAsia="Times New Roman" w:hAnsi="Arial" w:cs="Arial"/>
            <w:color w:val="000000"/>
            <w:lang w:val="en-US"/>
          </w:rPr>
          <w:t xml:space="preserve"> (PMS)</w:t>
        </w:r>
      </w:ins>
      <w:r>
        <w:rPr>
          <w:rFonts w:ascii="Arial" w:eastAsia="Times New Roman" w:hAnsi="Arial" w:cs="Arial"/>
          <w:color w:val="000000"/>
          <w:lang w:val="en-US"/>
        </w:rPr>
        <w:t xml:space="preserve"> both before and after completing these tasks. We predict that the mindfulness group will show more improvements in self-reported mindfulness</w:t>
      </w:r>
      <w:ins w:id="18" w:author="John Eusebio" w:date="2018-07-15T19:53:00Z">
        <w:r w:rsidR="00FB008E">
          <w:rPr>
            <w:rFonts w:ascii="Arial" w:eastAsia="Times New Roman" w:hAnsi="Arial" w:cs="Arial"/>
            <w:color w:val="000000"/>
            <w:lang w:val="en-US"/>
          </w:rPr>
          <w:t xml:space="preserve"> on the TMI, as it measures state mindfulness</w:t>
        </w:r>
      </w:ins>
      <w:r>
        <w:rPr>
          <w:rFonts w:ascii="Arial" w:eastAsia="Times New Roman" w:hAnsi="Arial" w:cs="Arial"/>
          <w:color w:val="000000"/>
          <w:lang w:val="en-US"/>
        </w:rPr>
        <w:t>, and that these improvements will be correlated with AB improvements.</w:t>
      </w:r>
      <w:commentRangeEnd w:id="15"/>
      <w:r w:rsidR="00CF23AE">
        <w:rPr>
          <w:rStyle w:val="CommentReference"/>
        </w:rPr>
        <w:commentReference w:id="15"/>
      </w:r>
      <w:ins w:id="19" w:author="John Eusebio" w:date="2018-07-15T19:53:00Z">
        <w:r w:rsidR="00FB008E">
          <w:rPr>
            <w:rFonts w:ascii="Arial" w:eastAsia="Times New Roman" w:hAnsi="Arial" w:cs="Arial"/>
            <w:color w:val="000000"/>
            <w:lang w:val="en-US"/>
          </w:rPr>
          <w:t xml:space="preserve"> PMS scores are not predicted to meaningfully ch</w:t>
        </w:r>
      </w:ins>
      <w:ins w:id="20" w:author="John Eusebio" w:date="2018-07-15T19:54:00Z">
        <w:r w:rsidR="00FB008E">
          <w:rPr>
            <w:rFonts w:ascii="Arial" w:eastAsia="Times New Roman" w:hAnsi="Arial" w:cs="Arial"/>
            <w:color w:val="000000"/>
            <w:lang w:val="en-US"/>
          </w:rPr>
          <w:t>ange following the intervention, as PMS is designed to assess trait mindfulness and is unlikely to change following such a short intervention.</w:t>
        </w:r>
      </w:ins>
    </w:p>
    <w:p w14:paraId="160F9772" w14:textId="77777777" w:rsidR="00841CD6" w:rsidRPr="00841CD6" w:rsidRDefault="00841CD6" w:rsidP="00841CD6">
      <w:pPr>
        <w:rPr>
          <w:rFonts w:ascii="Arial" w:eastAsia="Times New Roman" w:hAnsi="Arial" w:cs="Arial"/>
          <w:b/>
          <w:color w:val="000000"/>
          <w:lang w:val="en-US"/>
        </w:rPr>
      </w:pPr>
      <w:r w:rsidRPr="00841CD6">
        <w:rPr>
          <w:rFonts w:ascii="Arial" w:eastAsia="Times New Roman" w:hAnsi="Arial" w:cs="Arial"/>
          <w:b/>
          <w:color w:val="000000"/>
          <w:lang w:val="en-US"/>
        </w:rPr>
        <w:lastRenderedPageBreak/>
        <w:t>3) Describe the key dependent variable(s) specifying how they will be measured.</w:t>
      </w:r>
    </w:p>
    <w:p w14:paraId="6F31BDD0" w14:textId="77777777" w:rsidR="00841CD6" w:rsidRDefault="00841CD6" w:rsidP="00841CD6">
      <w:pPr>
        <w:spacing w:after="240"/>
        <w:rPr>
          <w:rFonts w:ascii="Arial" w:eastAsia="Times New Roman" w:hAnsi="Arial" w:cs="Arial"/>
          <w:color w:val="000000"/>
          <w:lang w:val="en-US"/>
        </w:rPr>
      </w:pPr>
      <w:r>
        <w:rPr>
          <w:rFonts w:ascii="Arial" w:eastAsia="Times New Roman" w:hAnsi="Arial" w:cs="Arial"/>
          <w:color w:val="000000"/>
          <w:lang w:val="en-US"/>
        </w:rPr>
        <w:t>The dependent variables are T2 accuracy, T1-elicited P3b amplitude, resting state alpha and theta EEG spectral power, response time standard deviations (RTSDs) and</w:t>
      </w:r>
      <w:del w:id="21" w:author="Michael Inzlicht" w:date="2018-07-15T09:23:00Z">
        <w:r w:rsidDel="00705C45">
          <w:rPr>
            <w:rFonts w:ascii="Arial" w:eastAsia="Times New Roman" w:hAnsi="Arial" w:cs="Arial"/>
            <w:color w:val="000000"/>
            <w:lang w:val="en-US"/>
          </w:rPr>
          <w:delText>/or</w:delText>
        </w:r>
      </w:del>
      <w:r>
        <w:rPr>
          <w:rFonts w:ascii="Arial" w:eastAsia="Times New Roman" w:hAnsi="Arial" w:cs="Arial"/>
          <w:color w:val="000000"/>
          <w:lang w:val="en-US"/>
        </w:rPr>
        <w:t xml:space="preserve"> finger-tapping frequency power during a finger tapping task, scores on the Toronto Mindfulness Inventory, and scores in the Philadelphia Mindfulness Scale.</w:t>
      </w:r>
    </w:p>
    <w:p w14:paraId="624BC6C0" w14:textId="77777777" w:rsidR="00841CD6" w:rsidRPr="00841CD6" w:rsidRDefault="00841CD6" w:rsidP="00841CD6">
      <w:pPr>
        <w:rPr>
          <w:rFonts w:ascii="Arial" w:eastAsia="Times New Roman" w:hAnsi="Arial" w:cs="Arial"/>
          <w:b/>
          <w:color w:val="000000"/>
          <w:lang w:val="en-US"/>
        </w:rPr>
      </w:pPr>
      <w:r w:rsidRPr="00841CD6">
        <w:rPr>
          <w:rFonts w:ascii="Arial" w:eastAsia="Times New Roman" w:hAnsi="Arial" w:cs="Arial"/>
          <w:b/>
          <w:color w:val="000000"/>
          <w:lang w:val="en-US"/>
        </w:rPr>
        <w:t>4) How many and which conditions will participants be assigned to?</w:t>
      </w:r>
    </w:p>
    <w:p w14:paraId="1014AD10" w14:textId="77777777" w:rsidR="00841CD6" w:rsidRDefault="00841CD6" w:rsidP="00841CD6">
      <w:pPr>
        <w:rPr>
          <w:rFonts w:ascii="Arial" w:eastAsia="Times New Roman" w:hAnsi="Arial" w:cs="Arial"/>
          <w:color w:val="000000"/>
          <w:lang w:val="en-US"/>
        </w:rPr>
      </w:pPr>
      <w:r>
        <w:rPr>
          <w:rFonts w:ascii="Arial" w:eastAsia="Times New Roman" w:hAnsi="Arial" w:cs="Arial"/>
          <w:color w:val="000000"/>
          <w:lang w:val="en-US"/>
        </w:rPr>
        <w:t>Between-groups conditions (2): Mindfulness Meditation and Somatic Relaxation</w:t>
      </w:r>
    </w:p>
    <w:p w14:paraId="043FF537" w14:textId="77777777" w:rsidR="00841CD6" w:rsidRDefault="00841CD6" w:rsidP="00841CD6">
      <w:pPr>
        <w:rPr>
          <w:rFonts w:ascii="Arial" w:eastAsia="Times New Roman" w:hAnsi="Arial" w:cs="Arial"/>
          <w:color w:val="000000"/>
          <w:lang w:val="en-US"/>
        </w:rPr>
      </w:pPr>
      <w:r>
        <w:rPr>
          <w:rFonts w:ascii="Arial" w:eastAsia="Times New Roman" w:hAnsi="Arial" w:cs="Arial"/>
          <w:color w:val="000000"/>
          <w:lang w:val="en-US"/>
        </w:rPr>
        <w:t xml:space="preserve">Within-groups conditions (4): </w:t>
      </w:r>
    </w:p>
    <w:p w14:paraId="24AEED83" w14:textId="77777777" w:rsidR="00841CD6" w:rsidRDefault="00841CD6" w:rsidP="00841CD6">
      <w:pPr>
        <w:rPr>
          <w:rFonts w:ascii="Arial" w:eastAsia="Times New Roman" w:hAnsi="Arial" w:cs="Arial"/>
          <w:color w:val="000000"/>
          <w:lang w:val="en-US"/>
        </w:rPr>
      </w:pPr>
      <w:r>
        <w:rPr>
          <w:rFonts w:ascii="Arial" w:eastAsia="Times New Roman" w:hAnsi="Arial" w:cs="Arial"/>
          <w:color w:val="000000"/>
          <w:lang w:val="en-US"/>
        </w:rPr>
        <w:t>– short and long inter-stimulus-intervals (this condition is only relevant to the RSVP task).</w:t>
      </w:r>
    </w:p>
    <w:p w14:paraId="65DA8CB6" w14:textId="77777777" w:rsidR="00841CD6" w:rsidRDefault="00841CD6" w:rsidP="00841CD6">
      <w:pPr>
        <w:spacing w:after="240"/>
        <w:rPr>
          <w:rFonts w:ascii="Arial" w:eastAsia="Times New Roman" w:hAnsi="Arial" w:cs="Arial"/>
          <w:color w:val="000000"/>
          <w:lang w:val="en-US"/>
        </w:rPr>
      </w:pPr>
      <w:r>
        <w:rPr>
          <w:rFonts w:ascii="Arial" w:eastAsia="Times New Roman" w:hAnsi="Arial" w:cs="Arial"/>
          <w:color w:val="000000"/>
          <w:lang w:val="en-US"/>
        </w:rPr>
        <w:t>– pre- and post-intervention</w:t>
      </w:r>
    </w:p>
    <w:p w14:paraId="0C54FEF5" w14:textId="77777777" w:rsidR="00841CD6" w:rsidRPr="00841CD6" w:rsidRDefault="00841CD6" w:rsidP="00841CD6">
      <w:pPr>
        <w:rPr>
          <w:rFonts w:ascii="Arial" w:eastAsia="Times New Roman" w:hAnsi="Arial" w:cs="Arial"/>
          <w:b/>
          <w:color w:val="000000"/>
          <w:lang w:val="en-US"/>
        </w:rPr>
      </w:pPr>
      <w:r w:rsidRPr="00841CD6">
        <w:rPr>
          <w:rFonts w:ascii="Arial" w:eastAsia="Times New Roman" w:hAnsi="Arial" w:cs="Arial"/>
          <w:b/>
          <w:color w:val="000000"/>
          <w:lang w:val="en-US"/>
        </w:rPr>
        <w:t>5) Specify exactly which analyses you will conduct to examine the main question/hypothesis.</w:t>
      </w:r>
    </w:p>
    <w:p w14:paraId="33C5B281" w14:textId="77777777" w:rsidR="00841CD6" w:rsidRDefault="00841CD6" w:rsidP="00841CD6">
      <w:pPr>
        <w:spacing w:after="240"/>
        <w:rPr>
          <w:rFonts w:ascii="Arial" w:eastAsia="Times New Roman" w:hAnsi="Arial" w:cs="Arial"/>
          <w:color w:val="000000"/>
          <w:lang w:val="en-US"/>
        </w:rPr>
      </w:pPr>
      <w:r>
        <w:rPr>
          <w:rFonts w:ascii="Arial" w:eastAsia="Times New Roman" w:hAnsi="Arial" w:cs="Arial"/>
          <w:color w:val="000000"/>
          <w:lang w:val="en-US"/>
        </w:rPr>
        <w:t>The analyses will be carried out as specified in the Hypotheses section. However, it should be noted that this study will attempt to use as many non-parametric analyses as possible. Therefore, all between-groups and between-condition comparisons will be conducted with permuted differences tests. Similarly, the significance of correlations will also be conducted using permutation tests. Finally, bootstrapped confidence intervals using resampling with replacement will be used to compute 95% confidence intervals for all summary statistics and comparisons.</w:t>
      </w:r>
    </w:p>
    <w:p w14:paraId="425DCCDD" w14:textId="77777777" w:rsidR="00841CD6" w:rsidRPr="00841CD6" w:rsidRDefault="00841CD6" w:rsidP="00841CD6">
      <w:pPr>
        <w:rPr>
          <w:rFonts w:ascii="Arial" w:eastAsia="Times New Roman" w:hAnsi="Arial" w:cs="Arial"/>
          <w:b/>
          <w:color w:val="000000"/>
          <w:lang w:val="en-US"/>
        </w:rPr>
      </w:pPr>
      <w:r w:rsidRPr="00841CD6">
        <w:rPr>
          <w:rFonts w:ascii="Arial" w:eastAsia="Times New Roman" w:hAnsi="Arial" w:cs="Arial"/>
          <w:b/>
          <w:color w:val="000000"/>
          <w:lang w:val="en-US"/>
        </w:rPr>
        <w:t>6) Describe exactly how outliers will be defined and handled, and your precise rule(s) for excluding observations.</w:t>
      </w:r>
    </w:p>
    <w:p w14:paraId="2389177F" w14:textId="77777777" w:rsidR="00841CD6" w:rsidRDefault="00841CD6" w:rsidP="00841CD6">
      <w:pPr>
        <w:spacing w:after="240"/>
        <w:rPr>
          <w:rFonts w:ascii="Arial" w:eastAsia="Times New Roman" w:hAnsi="Arial" w:cs="Arial"/>
          <w:color w:val="000000"/>
          <w:lang w:val="en-US"/>
        </w:rPr>
      </w:pPr>
      <w:r>
        <w:rPr>
          <w:rFonts w:ascii="Arial" w:eastAsia="Times New Roman" w:hAnsi="Arial" w:cs="Arial"/>
          <w:color w:val="000000"/>
          <w:lang w:val="en-US"/>
        </w:rPr>
        <w:t xml:space="preserve">Participants who make either no T2 errors or no T2 errors on the pre-intervention RSVP will be excluded from the analysis. </w:t>
      </w:r>
    </w:p>
    <w:p w14:paraId="5D573B7A" w14:textId="05090627" w:rsidR="00841CD6" w:rsidRDefault="00841CD6" w:rsidP="00841CD6">
      <w:pPr>
        <w:spacing w:after="240"/>
        <w:rPr>
          <w:rFonts w:ascii="Arial" w:eastAsia="Times New Roman" w:hAnsi="Arial" w:cs="Arial"/>
          <w:color w:val="000000"/>
          <w:lang w:val="en-US"/>
        </w:rPr>
      </w:pPr>
      <w:r>
        <w:rPr>
          <w:rFonts w:ascii="Arial" w:eastAsia="Times New Roman" w:hAnsi="Arial" w:cs="Arial"/>
          <w:color w:val="000000"/>
          <w:lang w:val="en-US"/>
        </w:rPr>
        <w:t xml:space="preserve">Participants whose error-rates, finger-tapping rhythm, or pre-intervention mindfulness scores significantly deviated from the group. </w:t>
      </w:r>
      <w:commentRangeStart w:id="22"/>
      <w:del w:id="23" w:author="John Eusebio" w:date="2018-07-16T01:08:00Z">
        <w:r w:rsidDel="00632EC4">
          <w:rPr>
            <w:rFonts w:ascii="Arial" w:eastAsia="Times New Roman" w:hAnsi="Arial" w:cs="Arial"/>
            <w:color w:val="000000"/>
            <w:lang w:val="en-US"/>
          </w:rPr>
          <w:delText>We are undecided on if we will use univariate o</w:delText>
        </w:r>
      </w:del>
      <w:ins w:id="24" w:author="John Eusebio" w:date="2018-07-16T01:08:00Z">
        <w:r w:rsidR="00632EC4">
          <w:rPr>
            <w:rFonts w:ascii="Arial" w:eastAsia="Times New Roman" w:hAnsi="Arial" w:cs="Arial"/>
            <w:color w:val="000000"/>
            <w:lang w:val="en-US"/>
          </w:rPr>
          <w:t>O</w:t>
        </w:r>
      </w:ins>
      <w:r>
        <w:rPr>
          <w:rFonts w:ascii="Arial" w:eastAsia="Times New Roman" w:hAnsi="Arial" w:cs="Arial"/>
          <w:color w:val="000000"/>
          <w:lang w:val="en-US"/>
        </w:rPr>
        <w:t>utlier</w:t>
      </w:r>
      <w:ins w:id="25" w:author="John Eusebio" w:date="2018-07-16T01:08:00Z">
        <w:r w:rsidR="00632EC4">
          <w:rPr>
            <w:rFonts w:ascii="Arial" w:eastAsia="Times New Roman" w:hAnsi="Arial" w:cs="Arial"/>
            <w:color w:val="000000"/>
            <w:lang w:val="en-US"/>
          </w:rPr>
          <w:t>s who deviate more than three median absolute deviations (MAD) from the median will be removed prior to analysis.</w:t>
        </w:r>
      </w:ins>
      <w:ins w:id="26" w:author="John Eusebio" w:date="2018-07-16T01:09:00Z">
        <w:r w:rsidR="00632EC4" w:rsidDel="00632EC4">
          <w:rPr>
            <w:rFonts w:ascii="Arial" w:eastAsia="Times New Roman" w:hAnsi="Arial" w:cs="Arial"/>
            <w:color w:val="000000"/>
            <w:lang w:val="en-US"/>
          </w:rPr>
          <w:t xml:space="preserve"> </w:t>
        </w:r>
      </w:ins>
      <w:del w:id="27" w:author="John Eusebio" w:date="2018-07-16T01:09:00Z">
        <w:r w:rsidDel="00632EC4">
          <w:rPr>
            <w:rFonts w:ascii="Arial" w:eastAsia="Times New Roman" w:hAnsi="Arial" w:cs="Arial"/>
            <w:color w:val="000000"/>
            <w:lang w:val="en-US"/>
          </w:rPr>
          <w:delText xml:space="preserve"> estimation methods (e.g., &gt; 3 SD) or a multivariate approach, such as using robust Mahalanobis Distance.</w:delText>
        </w:r>
      </w:del>
      <w:commentRangeEnd w:id="22"/>
      <w:r w:rsidR="00705C45">
        <w:rPr>
          <w:rStyle w:val="CommentReference"/>
        </w:rPr>
        <w:commentReference w:id="22"/>
      </w:r>
    </w:p>
    <w:p w14:paraId="76919713" w14:textId="77777777" w:rsidR="00841CD6" w:rsidRPr="00841CD6" w:rsidRDefault="00841CD6" w:rsidP="00841CD6">
      <w:pPr>
        <w:rPr>
          <w:rFonts w:ascii="Arial" w:eastAsia="Times New Roman" w:hAnsi="Arial" w:cs="Arial"/>
          <w:b/>
          <w:color w:val="000000"/>
          <w:lang w:val="en-US"/>
        </w:rPr>
      </w:pPr>
      <w:r w:rsidRPr="00841CD6">
        <w:rPr>
          <w:rFonts w:ascii="Arial" w:eastAsia="Times New Roman" w:hAnsi="Arial" w:cs="Arial"/>
          <w:b/>
          <w:color w:val="000000"/>
          <w:lang w:val="en-US"/>
        </w:rPr>
        <w:t>7) How many observations will be collected or what will determine sample size?</w:t>
      </w:r>
    </w:p>
    <w:p w14:paraId="4A5DB959" w14:textId="77777777" w:rsidR="00841CD6" w:rsidRDefault="00841CD6" w:rsidP="00841CD6">
      <w:pPr>
        <w:rPr>
          <w:rFonts w:ascii="Arial" w:eastAsia="Times New Roman" w:hAnsi="Arial" w:cs="Arial"/>
          <w:color w:val="000000"/>
          <w:lang w:val="en-US"/>
        </w:rPr>
      </w:pPr>
      <w:r>
        <w:rPr>
          <w:rFonts w:ascii="Arial" w:eastAsia="Times New Roman" w:hAnsi="Arial" w:cs="Arial"/>
          <w:color w:val="000000"/>
          <w:lang w:val="en-US"/>
        </w:rPr>
        <w:t>No need to justify decision, but be precise about exactly how the number will be determined.</w:t>
      </w:r>
    </w:p>
    <w:p w14:paraId="089C7882" w14:textId="3E9023BF" w:rsidR="00841CD6" w:rsidRDefault="00841CD6" w:rsidP="00841CD6">
      <w:pPr>
        <w:rPr>
          <w:rFonts w:ascii="Arial" w:eastAsia="Times New Roman" w:hAnsi="Arial" w:cs="Arial"/>
          <w:color w:val="000000"/>
          <w:lang w:val="en-US"/>
        </w:rPr>
      </w:pPr>
      <w:r>
        <w:rPr>
          <w:rFonts w:ascii="Arial" w:eastAsia="Times New Roman" w:hAnsi="Arial" w:cs="Arial"/>
          <w:color w:val="000000"/>
          <w:lang w:val="en-US"/>
        </w:rPr>
        <w:t xml:space="preserve">N = </w:t>
      </w:r>
      <w:ins w:id="28" w:author="John Eusebio" w:date="2018-07-15T19:52:00Z">
        <w:r w:rsidR="00FB008E">
          <w:rPr>
            <w:rFonts w:ascii="Arial" w:eastAsia="Times New Roman" w:hAnsi="Arial" w:cs="Arial"/>
            <w:color w:val="000000"/>
            <w:lang w:val="en-US"/>
          </w:rPr>
          <w:t>80 (40 participants per condition)</w:t>
        </w:r>
      </w:ins>
      <w:del w:id="29" w:author="John Eusebio" w:date="2018-07-15T19:52:00Z">
        <w:r w:rsidDel="00FB008E">
          <w:rPr>
            <w:rFonts w:ascii="Arial" w:eastAsia="Times New Roman" w:hAnsi="Arial" w:cs="Arial"/>
            <w:color w:val="000000"/>
            <w:lang w:val="en-US"/>
          </w:rPr>
          <w:delText>75</w:delText>
        </w:r>
      </w:del>
      <w:r>
        <w:rPr>
          <w:rFonts w:ascii="Arial" w:eastAsia="Times New Roman" w:hAnsi="Arial" w:cs="Arial"/>
          <w:color w:val="000000"/>
          <w:lang w:val="en-US"/>
        </w:rPr>
        <w:t>. This was determined usin</w:t>
      </w:r>
      <w:commentRangeStart w:id="30"/>
      <w:r>
        <w:rPr>
          <w:rFonts w:ascii="Arial" w:eastAsia="Times New Roman" w:hAnsi="Arial" w:cs="Arial"/>
          <w:color w:val="000000"/>
          <w:lang w:val="en-US"/>
        </w:rPr>
        <w:t xml:space="preserve">g the PANGEA </w:t>
      </w:r>
      <w:proofErr w:type="spellStart"/>
      <w:r>
        <w:rPr>
          <w:rFonts w:ascii="Arial" w:eastAsia="Times New Roman" w:hAnsi="Arial" w:cs="Arial"/>
          <w:color w:val="000000"/>
          <w:lang w:val="en-US"/>
        </w:rPr>
        <w:t>webapp</w:t>
      </w:r>
      <w:proofErr w:type="spellEnd"/>
      <w:r>
        <w:rPr>
          <w:rFonts w:ascii="Arial" w:eastAsia="Times New Roman" w:hAnsi="Arial" w:cs="Arial"/>
          <w:color w:val="000000"/>
          <w:lang w:val="en-US"/>
        </w:rPr>
        <w:t>:</w:t>
      </w:r>
    </w:p>
    <w:p w14:paraId="75C7B94A" w14:textId="0E044F82" w:rsidR="00841CD6" w:rsidRDefault="00380FF4" w:rsidP="00841CD6">
      <w:pPr>
        <w:spacing w:after="240"/>
        <w:rPr>
          <w:ins w:id="31" w:author="John Eusebio" w:date="2018-07-15T20:37:00Z"/>
          <w:rFonts w:ascii="Arial" w:eastAsia="Times New Roman" w:hAnsi="Arial" w:cs="Arial"/>
          <w:color w:val="000000"/>
          <w:lang w:val="en-US"/>
        </w:rPr>
      </w:pPr>
      <w:ins w:id="32" w:author="John Eusebio" w:date="2018-07-15T20:37:00Z">
        <w:r>
          <w:rPr>
            <w:rFonts w:ascii="Arial" w:eastAsia="Times New Roman" w:hAnsi="Arial" w:cs="Arial"/>
            <w:color w:val="000000"/>
            <w:lang w:val="en-US"/>
          </w:rPr>
          <w:fldChar w:fldCharType="begin"/>
        </w:r>
        <w:r>
          <w:rPr>
            <w:rFonts w:ascii="Arial" w:eastAsia="Times New Roman" w:hAnsi="Arial" w:cs="Arial"/>
            <w:color w:val="000000"/>
            <w:lang w:val="en-US"/>
          </w:rPr>
          <w:instrText xml:space="preserve"> HYPERLINK "</w:instrText>
        </w:r>
      </w:ins>
      <w:r>
        <w:rPr>
          <w:rFonts w:ascii="Arial" w:eastAsia="Times New Roman" w:hAnsi="Arial" w:cs="Arial"/>
          <w:color w:val="000000"/>
          <w:lang w:val="en-US"/>
        </w:rPr>
        <w:instrText>https://jakewestfall.shinyapps.io/pangea/</w:instrText>
      </w:r>
      <w:ins w:id="33" w:author="John Eusebio" w:date="2018-07-15T20:37:00Z">
        <w:r>
          <w:rPr>
            <w:rFonts w:ascii="Arial" w:eastAsia="Times New Roman" w:hAnsi="Arial" w:cs="Arial"/>
            <w:color w:val="000000"/>
            <w:lang w:val="en-US"/>
          </w:rPr>
          <w:instrText xml:space="preserve">" </w:instrText>
        </w:r>
        <w:r>
          <w:rPr>
            <w:rFonts w:ascii="Arial" w:eastAsia="Times New Roman" w:hAnsi="Arial" w:cs="Arial"/>
            <w:color w:val="000000"/>
            <w:lang w:val="en-US"/>
          </w:rPr>
          <w:fldChar w:fldCharType="separate"/>
        </w:r>
      </w:ins>
      <w:r w:rsidRPr="000C4BDB">
        <w:rPr>
          <w:rStyle w:val="Hyperlink"/>
          <w:rFonts w:ascii="Arial" w:eastAsia="Times New Roman" w:hAnsi="Arial" w:cs="Arial"/>
          <w:lang w:val="en-US"/>
        </w:rPr>
        <w:t>https://jakewestfall.shinyapps.io/pangea/</w:t>
      </w:r>
      <w:ins w:id="34" w:author="John Eusebio" w:date="2018-07-15T20:37:00Z">
        <w:r>
          <w:rPr>
            <w:rFonts w:ascii="Arial" w:eastAsia="Times New Roman" w:hAnsi="Arial" w:cs="Arial"/>
            <w:color w:val="000000"/>
            <w:lang w:val="en-US"/>
          </w:rPr>
          <w:fldChar w:fldCharType="end"/>
        </w:r>
      </w:ins>
      <w:commentRangeEnd w:id="30"/>
      <w:r w:rsidR="00705C45">
        <w:rPr>
          <w:rStyle w:val="CommentReference"/>
        </w:rPr>
        <w:commentReference w:id="30"/>
      </w:r>
    </w:p>
    <w:p w14:paraId="2C86A9F7" w14:textId="2F71E25E" w:rsidR="00380FF4" w:rsidRDefault="003E11D4" w:rsidP="00841CD6">
      <w:pPr>
        <w:spacing w:after="240"/>
        <w:rPr>
          <w:rFonts w:ascii="Arial" w:eastAsia="Times New Roman" w:hAnsi="Arial" w:cs="Arial"/>
          <w:color w:val="000000"/>
          <w:lang w:val="en-US"/>
        </w:rPr>
      </w:pPr>
      <w:ins w:id="35" w:author="John Eusebio" w:date="2018-07-15T20:44:00Z">
        <w:r>
          <w:rPr>
            <w:rFonts w:ascii="Arial" w:eastAsia="Times New Roman" w:hAnsi="Arial" w:cs="Arial"/>
            <w:color w:val="000000"/>
            <w:lang w:val="en-US"/>
          </w:rPr>
          <w:t>Participants must have no history of mental or neurological illness</w:t>
        </w:r>
        <w:r w:rsidR="000020ED">
          <w:rPr>
            <w:rFonts w:ascii="Arial" w:eastAsia="Times New Roman" w:hAnsi="Arial" w:cs="Arial"/>
            <w:color w:val="000000"/>
            <w:lang w:val="en-US"/>
          </w:rPr>
          <w:t xml:space="preserve">, with no prior meditation </w:t>
        </w:r>
      </w:ins>
      <w:ins w:id="36" w:author="John Eusebio" w:date="2018-07-15T20:45:00Z">
        <w:r w:rsidR="000020ED">
          <w:rPr>
            <w:rFonts w:ascii="Arial" w:eastAsia="Times New Roman" w:hAnsi="Arial" w:cs="Arial"/>
            <w:color w:val="000000"/>
            <w:lang w:val="en-US"/>
          </w:rPr>
          <w:t>experience (&lt;</w:t>
        </w:r>
        <w:r w:rsidR="003F5D59">
          <w:rPr>
            <w:rFonts w:ascii="Arial" w:eastAsia="Times New Roman" w:hAnsi="Arial" w:cs="Arial"/>
            <w:color w:val="000000"/>
            <w:lang w:val="en-US"/>
          </w:rPr>
          <w:t xml:space="preserve">10 hours in the past year, with no regular frequency). </w:t>
        </w:r>
      </w:ins>
      <w:ins w:id="37" w:author="John Eusebio" w:date="2018-07-15T20:37:00Z">
        <w:r w:rsidR="00D27046">
          <w:rPr>
            <w:rFonts w:ascii="Arial" w:eastAsia="Times New Roman" w:hAnsi="Arial" w:cs="Arial"/>
            <w:color w:val="000000"/>
            <w:lang w:val="en-US"/>
          </w:rPr>
          <w:t xml:space="preserve">Participants will also be excluded from the analysis if </w:t>
        </w:r>
      </w:ins>
      <w:ins w:id="38" w:author="John Eusebio" w:date="2018-07-15T20:38:00Z">
        <w:r w:rsidR="006A6C0A">
          <w:rPr>
            <w:rFonts w:ascii="Arial" w:eastAsia="Times New Roman" w:hAnsi="Arial" w:cs="Arial"/>
            <w:color w:val="000000"/>
            <w:lang w:val="en-US"/>
          </w:rPr>
          <w:t>their EEG data contains too many artifacts to be considered useful.</w:t>
        </w:r>
      </w:ins>
    </w:p>
    <w:p w14:paraId="0A1C3037" w14:textId="77777777" w:rsidR="00841CD6" w:rsidRPr="00841CD6" w:rsidRDefault="00841CD6" w:rsidP="00841CD6">
      <w:pPr>
        <w:rPr>
          <w:rFonts w:ascii="Arial" w:eastAsia="Times New Roman" w:hAnsi="Arial" w:cs="Arial"/>
          <w:b/>
          <w:color w:val="000000"/>
          <w:lang w:val="en-US"/>
        </w:rPr>
      </w:pPr>
      <w:r w:rsidRPr="00841CD6">
        <w:rPr>
          <w:rFonts w:ascii="Arial" w:eastAsia="Times New Roman" w:hAnsi="Arial" w:cs="Arial"/>
          <w:b/>
          <w:color w:val="000000"/>
          <w:lang w:val="en-US"/>
        </w:rPr>
        <w:t xml:space="preserve">8) Anything else you would like to pre-register? </w:t>
      </w:r>
    </w:p>
    <w:p w14:paraId="767269D8" w14:textId="77777777" w:rsidR="00841CD6" w:rsidRDefault="00841CD6" w:rsidP="00841CD6">
      <w:pPr>
        <w:spacing w:after="240"/>
        <w:rPr>
          <w:rFonts w:ascii="Arial" w:eastAsia="Times New Roman" w:hAnsi="Arial" w:cs="Arial"/>
          <w:color w:val="000000"/>
          <w:lang w:val="en-US"/>
        </w:rPr>
      </w:pPr>
      <w:r>
        <w:rPr>
          <w:rFonts w:ascii="Arial" w:eastAsia="Times New Roman" w:hAnsi="Arial" w:cs="Arial"/>
          <w:color w:val="000000"/>
          <w:lang w:val="en-US"/>
        </w:rPr>
        <w:t>(e.g., secondary analyses, variables collected for exploratory purposes, unusual analyses planned?)</w:t>
      </w:r>
    </w:p>
    <w:p w14:paraId="1E5388B2" w14:textId="77777777" w:rsidR="008066BE" w:rsidRDefault="008066BE"/>
    <w:sectPr w:rsidR="008066B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Michael Inzlicht" w:date="2018-07-15T09:13:00Z" w:initials="MI">
    <w:p w14:paraId="2E83485C" w14:textId="246F1397" w:rsidR="00CF23AE" w:rsidRDefault="00CF23AE">
      <w:pPr>
        <w:pStyle w:val="CommentText"/>
      </w:pPr>
      <w:r>
        <w:rPr>
          <w:rStyle w:val="CommentReference"/>
        </w:rPr>
        <w:annotationRef/>
      </w:r>
      <w:r>
        <w:t xml:space="preserve">Don’t you make the more basic prediction that alpha and theta will increase in mindfulness vs relaxation? </w:t>
      </w:r>
    </w:p>
  </w:comment>
  <w:comment w:id="10" w:author="Michael Inzlicht" w:date="2018-07-15T09:14:00Z" w:initials="MI">
    <w:p w14:paraId="544F600C" w14:textId="4ED5A2ED" w:rsidR="00CF23AE" w:rsidRDefault="00CF23AE">
      <w:pPr>
        <w:pStyle w:val="CommentText"/>
      </w:pPr>
      <w:r>
        <w:rPr>
          <w:rStyle w:val="CommentReference"/>
        </w:rPr>
        <w:annotationRef/>
      </w:r>
      <w:r>
        <w:t>I would say in addition to…</w:t>
      </w:r>
    </w:p>
  </w:comment>
  <w:comment w:id="15" w:author="Michael Inzlicht" w:date="2018-07-15T09:15:00Z" w:initials="MI">
    <w:p w14:paraId="74D8432C" w14:textId="5BB2DF6E" w:rsidR="00CF23AE" w:rsidRDefault="00CF23AE">
      <w:pPr>
        <w:pStyle w:val="CommentText"/>
      </w:pPr>
      <w:r>
        <w:rPr>
          <w:rStyle w:val="CommentReference"/>
        </w:rPr>
        <w:annotationRef/>
      </w:r>
      <w:r>
        <w:t>Risky prediction, at least for the Philadelphia scale. That’s a trait measure and it doesn’t necessarily increase with states. The Toronto scale is state, so safer. Instead, maybe state</w:t>
      </w:r>
      <w:r w:rsidR="00705C45">
        <w:t xml:space="preserve"> you will explore moderation by trait mindfulness (as measured by </w:t>
      </w:r>
      <w:proofErr w:type="spellStart"/>
      <w:r w:rsidR="00705C45">
        <w:t>Phily</w:t>
      </w:r>
      <w:proofErr w:type="spellEnd"/>
      <w:r w:rsidR="00705C45">
        <w:t>)</w:t>
      </w:r>
    </w:p>
  </w:comment>
  <w:comment w:id="22" w:author="Michael Inzlicht" w:date="2018-07-15T09:25:00Z" w:initials="MI">
    <w:p w14:paraId="31289EED" w14:textId="1216612F" w:rsidR="00705C45" w:rsidRDefault="00705C45">
      <w:pPr>
        <w:pStyle w:val="CommentText"/>
      </w:pPr>
      <w:r>
        <w:rPr>
          <w:rStyle w:val="CommentReference"/>
        </w:rPr>
        <w:annotationRef/>
      </w:r>
      <w:r>
        <w:t>Decide now! Hause uses MAD procedure. Ask him about it!</w:t>
      </w:r>
      <w:r>
        <w:br/>
      </w:r>
      <w:r>
        <w:br/>
        <w:t>Don’t forget that we will need to exclude participants based on bad EEG data. Where there are too many artifacts or hardware failure</w:t>
      </w:r>
    </w:p>
  </w:comment>
  <w:comment w:id="30" w:author="Michael Inzlicht" w:date="2018-07-15T09:25:00Z" w:initials="MI">
    <w:p w14:paraId="6D982E9D" w14:textId="3529B42E" w:rsidR="00705C45" w:rsidRDefault="00705C45">
      <w:pPr>
        <w:pStyle w:val="CommentText"/>
      </w:pPr>
      <w:r>
        <w:rPr>
          <w:rStyle w:val="CommentReference"/>
        </w:rPr>
        <w:annotationRef/>
      </w:r>
      <w:r>
        <w:t xml:space="preserve">2 conditions; so how many per condition. Maybe we aim for 80, 40 each to be safe given people we will need to chuck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83485C" w15:done="1"/>
  <w15:commentEx w15:paraId="544F600C" w15:done="1"/>
  <w15:commentEx w15:paraId="74D8432C" w15:done="1"/>
  <w15:commentEx w15:paraId="31289EED" w15:done="1"/>
  <w15:commentEx w15:paraId="6D982E9D"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83485C" w16cid:durableId="1EF62447"/>
  <w16cid:commentId w16cid:paraId="544F600C" w16cid:durableId="1EF62448"/>
  <w16cid:commentId w16cid:paraId="74D8432C" w16cid:durableId="1EF62449"/>
  <w16cid:commentId w16cid:paraId="31289EED" w16cid:durableId="1EF6244A"/>
  <w16cid:commentId w16cid:paraId="6D982E9D" w16cid:durableId="1EF624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Eusebio">
    <w15:presenceInfo w15:providerId="AD" w15:userId="S-1-5-21-1118082673-3292748448-268428137-1001"/>
  </w15:person>
  <w15:person w15:author="Michael Inzlicht">
    <w15:presenceInfo w15:providerId="Windows Live" w15:userId="7eab131cc80b17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CD6"/>
    <w:rsid w:val="000020ED"/>
    <w:rsid w:val="0036404A"/>
    <w:rsid w:val="00380FF4"/>
    <w:rsid w:val="003E11D4"/>
    <w:rsid w:val="003F5D59"/>
    <w:rsid w:val="00632EC4"/>
    <w:rsid w:val="006A6C0A"/>
    <w:rsid w:val="00705C45"/>
    <w:rsid w:val="008066BE"/>
    <w:rsid w:val="00841CD6"/>
    <w:rsid w:val="00AD4F51"/>
    <w:rsid w:val="00B62988"/>
    <w:rsid w:val="00C94C5B"/>
    <w:rsid w:val="00CF23AE"/>
    <w:rsid w:val="00D27046"/>
    <w:rsid w:val="00E34501"/>
    <w:rsid w:val="00FB00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3793"/>
  <w15:chartTrackingRefBased/>
  <w15:docId w15:val="{B0F716C5-898A-4B15-83E5-883D05777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1CD6"/>
    <w:pPr>
      <w:spacing w:after="0" w:line="240" w:lineRule="auto"/>
    </w:pPr>
    <w:rPr>
      <w:rFonts w:eastAsiaTheme="minorEastAsia"/>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F23AE"/>
    <w:rPr>
      <w:sz w:val="16"/>
      <w:szCs w:val="16"/>
    </w:rPr>
  </w:style>
  <w:style w:type="paragraph" w:styleId="CommentText">
    <w:name w:val="annotation text"/>
    <w:basedOn w:val="Normal"/>
    <w:link w:val="CommentTextChar"/>
    <w:uiPriority w:val="99"/>
    <w:semiHidden/>
    <w:unhideWhenUsed/>
    <w:rsid w:val="00CF23AE"/>
    <w:rPr>
      <w:sz w:val="20"/>
      <w:szCs w:val="20"/>
    </w:rPr>
  </w:style>
  <w:style w:type="character" w:customStyle="1" w:styleId="CommentTextChar">
    <w:name w:val="Comment Text Char"/>
    <w:basedOn w:val="DefaultParagraphFont"/>
    <w:link w:val="CommentText"/>
    <w:uiPriority w:val="99"/>
    <w:semiHidden/>
    <w:rsid w:val="00CF23AE"/>
    <w:rPr>
      <w:rFonts w:eastAsiaTheme="minorEastAsia"/>
      <w:sz w:val="20"/>
      <w:szCs w:val="20"/>
      <w:lang w:eastAsia="en-CA"/>
    </w:rPr>
  </w:style>
  <w:style w:type="paragraph" w:styleId="CommentSubject">
    <w:name w:val="annotation subject"/>
    <w:basedOn w:val="CommentText"/>
    <w:next w:val="CommentText"/>
    <w:link w:val="CommentSubjectChar"/>
    <w:uiPriority w:val="99"/>
    <w:semiHidden/>
    <w:unhideWhenUsed/>
    <w:rsid w:val="00CF23AE"/>
    <w:rPr>
      <w:b/>
      <w:bCs/>
    </w:rPr>
  </w:style>
  <w:style w:type="character" w:customStyle="1" w:styleId="CommentSubjectChar">
    <w:name w:val="Comment Subject Char"/>
    <w:basedOn w:val="CommentTextChar"/>
    <w:link w:val="CommentSubject"/>
    <w:uiPriority w:val="99"/>
    <w:semiHidden/>
    <w:rsid w:val="00CF23AE"/>
    <w:rPr>
      <w:rFonts w:eastAsiaTheme="minorEastAsia"/>
      <w:b/>
      <w:bCs/>
      <w:sz w:val="20"/>
      <w:szCs w:val="20"/>
      <w:lang w:eastAsia="en-CA"/>
    </w:rPr>
  </w:style>
  <w:style w:type="paragraph" w:styleId="BalloonText">
    <w:name w:val="Balloon Text"/>
    <w:basedOn w:val="Normal"/>
    <w:link w:val="BalloonTextChar"/>
    <w:uiPriority w:val="99"/>
    <w:semiHidden/>
    <w:unhideWhenUsed/>
    <w:rsid w:val="00CF23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23AE"/>
    <w:rPr>
      <w:rFonts w:ascii="Segoe UI" w:eastAsiaTheme="minorEastAsia" w:hAnsi="Segoe UI" w:cs="Segoe UI"/>
      <w:sz w:val="18"/>
      <w:szCs w:val="18"/>
      <w:lang w:eastAsia="en-CA"/>
    </w:rPr>
  </w:style>
  <w:style w:type="character" w:styleId="Hyperlink">
    <w:name w:val="Hyperlink"/>
    <w:basedOn w:val="DefaultParagraphFont"/>
    <w:uiPriority w:val="99"/>
    <w:unhideWhenUsed/>
    <w:rsid w:val="00380FF4"/>
    <w:rPr>
      <w:color w:val="0563C1" w:themeColor="hyperlink"/>
      <w:u w:val="single"/>
    </w:rPr>
  </w:style>
  <w:style w:type="character" w:styleId="UnresolvedMention">
    <w:name w:val="Unresolved Mention"/>
    <w:basedOn w:val="DefaultParagraphFont"/>
    <w:uiPriority w:val="99"/>
    <w:semiHidden/>
    <w:unhideWhenUsed/>
    <w:rsid w:val="00380F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41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2</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Eusebio</dc:creator>
  <cp:keywords/>
  <dc:description/>
  <cp:lastModifiedBy>John Eusebio</cp:lastModifiedBy>
  <cp:revision>13</cp:revision>
  <dcterms:created xsi:type="dcterms:W3CDTF">2018-07-16T00:00:00Z</dcterms:created>
  <dcterms:modified xsi:type="dcterms:W3CDTF">2018-07-16T05:09:00Z</dcterms:modified>
</cp:coreProperties>
</file>