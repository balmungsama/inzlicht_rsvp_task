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8360E" w14:textId="77777777" w:rsidR="004F1E22" w:rsidRPr="0073255A" w:rsidRDefault="004F1E22" w:rsidP="005D5C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outlineLvl w:val="0"/>
        <w:rPr>
          <w:rFonts w:cs="Arial"/>
          <w:b/>
          <w:bCs/>
          <w:color w:val="000000"/>
          <w:sz w:val="22"/>
          <w:szCs w:val="22"/>
        </w:rPr>
      </w:pPr>
      <w:r w:rsidRPr="0073255A">
        <w:rPr>
          <w:rFonts w:eastAsia="Calibri" w:cs="Arial"/>
          <w:b/>
          <w:bCs/>
          <w:color w:val="000000"/>
          <w:sz w:val="22"/>
          <w:szCs w:val="22"/>
        </w:rPr>
        <w:t>Research</w:t>
      </w:r>
      <w:r w:rsidRPr="0073255A">
        <w:rPr>
          <w:rFonts w:cs="Arial"/>
          <w:b/>
          <w:bCs/>
          <w:color w:val="000000"/>
          <w:sz w:val="22"/>
          <w:szCs w:val="22"/>
        </w:rPr>
        <w:t xml:space="preserve"> </w:t>
      </w:r>
      <w:r w:rsidRPr="0073255A">
        <w:rPr>
          <w:rFonts w:eastAsia="Calibri" w:cs="Arial"/>
          <w:b/>
          <w:bCs/>
          <w:color w:val="000000"/>
          <w:sz w:val="22"/>
          <w:szCs w:val="22"/>
        </w:rPr>
        <w:t>Assistant</w:t>
      </w:r>
      <w:r w:rsidRPr="0073255A">
        <w:rPr>
          <w:rFonts w:cs="Arial"/>
          <w:b/>
          <w:bCs/>
          <w:color w:val="000000"/>
          <w:sz w:val="22"/>
          <w:szCs w:val="22"/>
        </w:rPr>
        <w:t xml:space="preserve"> </w:t>
      </w:r>
      <w:r w:rsidRPr="0073255A">
        <w:rPr>
          <w:rFonts w:eastAsia="Calibri" w:cs="Arial"/>
          <w:b/>
          <w:bCs/>
          <w:color w:val="000000"/>
          <w:sz w:val="22"/>
          <w:szCs w:val="22"/>
        </w:rPr>
        <w:t>Protocol</w:t>
      </w:r>
    </w:p>
    <w:p w14:paraId="1FDE8158" w14:textId="77777777" w:rsidR="004F1E22" w:rsidRPr="0073255A" w:rsidRDefault="004F1E22" w:rsidP="005D5C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p>
    <w:p w14:paraId="5E6FAB03" w14:textId="589FE688" w:rsidR="00CF2C5B" w:rsidRPr="0073255A" w:rsidRDefault="0035502A" w:rsidP="00A65BC7">
      <w:pPr>
        <w:pStyle w:val="ListParagraph"/>
        <w:widowControl w:val="0"/>
        <w:tabs>
          <w:tab w:val="left" w:pos="20"/>
          <w:tab w:val="left" w:pos="38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jc w:val="center"/>
        <w:outlineLvl w:val="0"/>
        <w:rPr>
          <w:rFonts w:cs="Arial"/>
          <w:color w:val="000000"/>
          <w:sz w:val="22"/>
          <w:szCs w:val="22"/>
        </w:rPr>
      </w:pPr>
      <w:r w:rsidRPr="0073255A">
        <w:rPr>
          <w:rFonts w:eastAsia="Calibri" w:cs="Arial"/>
          <w:b/>
          <w:bCs/>
          <w:color w:val="000000"/>
          <w:sz w:val="22"/>
          <w:szCs w:val="22"/>
        </w:rPr>
        <w:t>SONA</w:t>
      </w:r>
      <w:r w:rsidR="00CF2C5B" w:rsidRPr="0073255A">
        <w:rPr>
          <w:rFonts w:cs="Arial"/>
          <w:b/>
          <w:bCs/>
          <w:color w:val="000000"/>
          <w:sz w:val="22"/>
          <w:szCs w:val="22"/>
        </w:rPr>
        <w:t xml:space="preserve">: </w:t>
      </w:r>
      <w:r w:rsidR="00A65BC7" w:rsidRPr="00A65BC7">
        <w:rPr>
          <w:rFonts w:cs="Arial"/>
          <w:b/>
          <w:bCs/>
          <w:color w:val="000000"/>
          <w:sz w:val="22"/>
          <w:szCs w:val="22"/>
        </w:rPr>
        <w:t>Neurocognitive mechanisms behind reduced attentional blink in meditators</w:t>
      </w:r>
    </w:p>
    <w:p w14:paraId="3614C0AC" w14:textId="44FE67D7" w:rsidR="004F1E22" w:rsidRPr="0073255A" w:rsidRDefault="004F1E22" w:rsidP="005D5C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cs="Arial"/>
          <w:color w:val="000000"/>
          <w:sz w:val="22"/>
          <w:szCs w:val="22"/>
        </w:rPr>
      </w:pPr>
      <w:r w:rsidRPr="0073255A">
        <w:rPr>
          <w:rFonts w:eastAsia="Calibri" w:cs="Arial"/>
          <w:color w:val="000000"/>
          <w:sz w:val="22"/>
          <w:szCs w:val="22"/>
        </w:rPr>
        <w:t>Materials</w:t>
      </w:r>
    </w:p>
    <w:p w14:paraId="584BE2D4" w14:textId="330A37D7" w:rsidR="0035502A" w:rsidRPr="0073255A" w:rsidRDefault="004F1E22" w:rsidP="005D5C25">
      <w:pPr>
        <w:pStyle w:val="ListParagraph"/>
        <w:widowControl w:val="0"/>
        <w:numPr>
          <w:ilvl w:val="0"/>
          <w:numId w:val="6"/>
        </w:numPr>
        <w:tabs>
          <w:tab w:val="left" w:pos="20"/>
          <w:tab w:val="left" w:pos="38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eastAsia="Calibri" w:cs="Arial"/>
          <w:color w:val="000000"/>
          <w:sz w:val="22"/>
          <w:szCs w:val="22"/>
        </w:rPr>
        <w:t>Master</w:t>
      </w:r>
      <w:r w:rsidRPr="0073255A">
        <w:rPr>
          <w:rFonts w:cs="Arial"/>
          <w:color w:val="000000"/>
          <w:sz w:val="22"/>
          <w:szCs w:val="22"/>
        </w:rPr>
        <w:t xml:space="preserve"> </w:t>
      </w:r>
      <w:r w:rsidRPr="0073255A">
        <w:rPr>
          <w:rFonts w:eastAsia="Calibri" w:cs="Arial"/>
          <w:color w:val="000000"/>
          <w:sz w:val="22"/>
          <w:szCs w:val="22"/>
        </w:rPr>
        <w:t>participant</w:t>
      </w:r>
      <w:r w:rsidRPr="0073255A">
        <w:rPr>
          <w:rFonts w:cs="Arial"/>
          <w:color w:val="000000"/>
          <w:sz w:val="22"/>
          <w:szCs w:val="22"/>
        </w:rPr>
        <w:t xml:space="preserve"> </w:t>
      </w:r>
      <w:r w:rsidRPr="0073255A">
        <w:rPr>
          <w:rFonts w:eastAsia="Calibri" w:cs="Arial"/>
          <w:color w:val="000000"/>
          <w:sz w:val="22"/>
          <w:szCs w:val="22"/>
        </w:rPr>
        <w:t>ID</w:t>
      </w:r>
      <w:r w:rsidRPr="0073255A">
        <w:rPr>
          <w:rFonts w:cs="Arial"/>
          <w:color w:val="000000"/>
          <w:sz w:val="22"/>
          <w:szCs w:val="22"/>
        </w:rPr>
        <w:t xml:space="preserve"> </w:t>
      </w:r>
      <w:r w:rsidRPr="0073255A">
        <w:rPr>
          <w:rFonts w:eastAsia="Calibri" w:cs="Arial"/>
          <w:color w:val="000000"/>
          <w:sz w:val="22"/>
          <w:szCs w:val="22"/>
        </w:rPr>
        <w:t>sheet</w:t>
      </w:r>
      <w:r w:rsidR="0035502A" w:rsidRPr="0073255A">
        <w:rPr>
          <w:rFonts w:cs="Arial"/>
          <w:color w:val="000000"/>
          <w:sz w:val="22"/>
          <w:szCs w:val="22"/>
        </w:rPr>
        <w:t xml:space="preserve">, </w:t>
      </w:r>
      <w:r w:rsidR="0035502A" w:rsidRPr="0073255A">
        <w:rPr>
          <w:rFonts w:eastAsia="Calibri" w:cs="Arial"/>
          <w:color w:val="000000"/>
          <w:sz w:val="22"/>
          <w:szCs w:val="22"/>
        </w:rPr>
        <w:t>informed</w:t>
      </w:r>
      <w:r w:rsidR="0035502A" w:rsidRPr="0073255A">
        <w:rPr>
          <w:rFonts w:cs="Arial"/>
          <w:color w:val="000000"/>
          <w:sz w:val="22"/>
          <w:szCs w:val="22"/>
        </w:rPr>
        <w:t xml:space="preserve"> </w:t>
      </w:r>
      <w:r w:rsidR="0035502A" w:rsidRPr="0073255A">
        <w:rPr>
          <w:rFonts w:eastAsia="Calibri" w:cs="Arial"/>
          <w:color w:val="000000"/>
          <w:sz w:val="22"/>
          <w:szCs w:val="22"/>
        </w:rPr>
        <w:t>consent</w:t>
      </w:r>
      <w:r w:rsidR="0035502A" w:rsidRPr="0073255A">
        <w:rPr>
          <w:rFonts w:cs="Arial"/>
          <w:color w:val="000000"/>
          <w:sz w:val="22"/>
          <w:szCs w:val="22"/>
        </w:rPr>
        <w:t xml:space="preserve">, </w:t>
      </w:r>
      <w:r w:rsidR="0035502A" w:rsidRPr="0073255A">
        <w:rPr>
          <w:rFonts w:eastAsia="Calibri" w:cs="Arial"/>
          <w:color w:val="000000"/>
          <w:sz w:val="22"/>
          <w:szCs w:val="22"/>
        </w:rPr>
        <w:t>debrief</w:t>
      </w:r>
    </w:p>
    <w:p w14:paraId="149DB582" w14:textId="7249C8BD" w:rsidR="004F1E22" w:rsidRPr="0073255A" w:rsidRDefault="004F1E22" w:rsidP="005D5C25">
      <w:pPr>
        <w:pStyle w:val="ListParagraph"/>
        <w:widowControl w:val="0"/>
        <w:numPr>
          <w:ilvl w:val="0"/>
          <w:numId w:val="6"/>
        </w:numPr>
        <w:tabs>
          <w:tab w:val="left" w:pos="20"/>
          <w:tab w:val="left" w:pos="38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eastAsia="Calibri" w:cs="Arial"/>
          <w:color w:val="000000"/>
          <w:sz w:val="22"/>
          <w:szCs w:val="22"/>
        </w:rPr>
        <w:t>SONA</w:t>
      </w:r>
    </w:p>
    <w:p w14:paraId="2D630F71" w14:textId="1E5AED43" w:rsidR="00D95D49" w:rsidRPr="0073255A" w:rsidRDefault="00C421BE" w:rsidP="005D5C25">
      <w:pPr>
        <w:pStyle w:val="ListParagraph"/>
        <w:widowControl w:val="0"/>
        <w:numPr>
          <w:ilvl w:val="1"/>
          <w:numId w:val="6"/>
        </w:numPr>
        <w:tabs>
          <w:tab w:val="left" w:pos="20"/>
          <w:tab w:val="left" w:pos="38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hyperlink r:id="rId7" w:history="1">
        <w:r w:rsidR="00D95D49" w:rsidRPr="0073255A">
          <w:rPr>
            <w:rStyle w:val="Hyperlink"/>
            <w:rFonts w:eastAsia="Calibri" w:cs="Arial"/>
            <w:sz w:val="22"/>
            <w:szCs w:val="22"/>
            <w:u w:color="000000"/>
          </w:rPr>
          <w:t>https</w:t>
        </w:r>
        <w:r w:rsidR="00D95D49" w:rsidRPr="0073255A">
          <w:rPr>
            <w:rStyle w:val="Hyperlink"/>
            <w:rFonts w:cs="Arial"/>
            <w:sz w:val="22"/>
            <w:szCs w:val="22"/>
            <w:u w:color="000000"/>
          </w:rPr>
          <w:t>://</w:t>
        </w:r>
        <w:r w:rsidR="00D95D49" w:rsidRPr="0073255A">
          <w:rPr>
            <w:rStyle w:val="Hyperlink"/>
            <w:rFonts w:eastAsia="Calibri" w:cs="Arial"/>
            <w:sz w:val="22"/>
            <w:szCs w:val="22"/>
            <w:u w:color="000000"/>
          </w:rPr>
          <w:t>utscpsych</w:t>
        </w:r>
        <w:r w:rsidR="00D95D49" w:rsidRPr="0073255A">
          <w:rPr>
            <w:rStyle w:val="Hyperlink"/>
            <w:rFonts w:cs="Arial"/>
            <w:sz w:val="22"/>
            <w:szCs w:val="22"/>
            <w:u w:color="000000"/>
          </w:rPr>
          <w:t>.</w:t>
        </w:r>
        <w:r w:rsidR="00D95D49" w:rsidRPr="0073255A">
          <w:rPr>
            <w:rStyle w:val="Hyperlink"/>
            <w:rFonts w:eastAsia="Calibri" w:cs="Arial"/>
            <w:sz w:val="22"/>
            <w:szCs w:val="22"/>
            <w:u w:color="000000"/>
          </w:rPr>
          <w:t>sona</w:t>
        </w:r>
        <w:r w:rsidR="00D95D49" w:rsidRPr="0073255A">
          <w:rPr>
            <w:rStyle w:val="Hyperlink"/>
            <w:rFonts w:cs="Arial"/>
            <w:sz w:val="22"/>
            <w:szCs w:val="22"/>
            <w:u w:color="000000"/>
          </w:rPr>
          <w:t>-</w:t>
        </w:r>
        <w:r w:rsidR="00D95D49" w:rsidRPr="0073255A">
          <w:rPr>
            <w:rStyle w:val="Hyperlink"/>
            <w:rFonts w:eastAsia="Calibri" w:cs="Arial"/>
            <w:sz w:val="22"/>
            <w:szCs w:val="22"/>
            <w:u w:color="000000"/>
          </w:rPr>
          <w:t>systems</w:t>
        </w:r>
        <w:r w:rsidR="00D95D49" w:rsidRPr="0073255A">
          <w:rPr>
            <w:rStyle w:val="Hyperlink"/>
            <w:rFonts w:cs="Arial"/>
            <w:sz w:val="22"/>
            <w:szCs w:val="22"/>
            <w:u w:color="000000"/>
          </w:rPr>
          <w:t>.</w:t>
        </w:r>
        <w:r w:rsidR="00D95D49" w:rsidRPr="0073255A">
          <w:rPr>
            <w:rStyle w:val="Hyperlink"/>
            <w:rFonts w:eastAsia="Calibri" w:cs="Arial"/>
            <w:sz w:val="22"/>
            <w:szCs w:val="22"/>
            <w:u w:color="000000"/>
          </w:rPr>
          <w:t>com</w:t>
        </w:r>
        <w:r w:rsidR="00D95D49" w:rsidRPr="0073255A">
          <w:rPr>
            <w:rStyle w:val="Hyperlink"/>
            <w:rFonts w:cs="Arial"/>
            <w:sz w:val="22"/>
            <w:szCs w:val="22"/>
            <w:u w:color="000000"/>
          </w:rPr>
          <w:t>/</w:t>
        </w:r>
      </w:hyperlink>
    </w:p>
    <w:p w14:paraId="7979970D" w14:textId="77777777" w:rsidR="00EF3C83" w:rsidRPr="0073255A" w:rsidRDefault="004F1E22" w:rsidP="005D5C25">
      <w:pPr>
        <w:pStyle w:val="ListParagraph"/>
        <w:widowControl w:val="0"/>
        <w:numPr>
          <w:ilvl w:val="1"/>
          <w:numId w:val="6"/>
        </w:numPr>
        <w:tabs>
          <w:tab w:val="left" w:pos="20"/>
          <w:tab w:val="left" w:pos="38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eastAsia="Calibri" w:cs="Arial"/>
          <w:color w:val="000000"/>
          <w:sz w:val="22"/>
          <w:szCs w:val="22"/>
        </w:rPr>
        <w:t>Account</w:t>
      </w:r>
      <w:r w:rsidRPr="0073255A">
        <w:rPr>
          <w:rFonts w:cs="Arial"/>
          <w:color w:val="000000"/>
          <w:sz w:val="22"/>
          <w:szCs w:val="22"/>
        </w:rPr>
        <w:t xml:space="preserve">: </w:t>
      </w:r>
      <w:proofErr w:type="spellStart"/>
      <w:r w:rsidRPr="0073255A">
        <w:rPr>
          <w:rFonts w:eastAsia="Calibri" w:cs="Arial"/>
          <w:color w:val="000000"/>
          <w:sz w:val="22"/>
          <w:szCs w:val="22"/>
        </w:rPr>
        <w:t>inzlichtlab</w:t>
      </w:r>
      <w:proofErr w:type="spellEnd"/>
    </w:p>
    <w:p w14:paraId="3912F94D" w14:textId="48A4D711" w:rsidR="00CF2C5B" w:rsidRPr="0073255A" w:rsidRDefault="004F1E22" w:rsidP="005D5C25">
      <w:pPr>
        <w:pStyle w:val="ListParagraph"/>
        <w:widowControl w:val="0"/>
        <w:numPr>
          <w:ilvl w:val="1"/>
          <w:numId w:val="6"/>
        </w:numPr>
        <w:tabs>
          <w:tab w:val="left" w:pos="20"/>
          <w:tab w:val="left" w:pos="38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eastAsia="Calibri" w:cs="Arial"/>
          <w:color w:val="000000"/>
          <w:sz w:val="22"/>
          <w:szCs w:val="22"/>
        </w:rPr>
        <w:t>Password</w:t>
      </w:r>
      <w:r w:rsidRPr="0073255A">
        <w:rPr>
          <w:rFonts w:cs="Arial"/>
          <w:color w:val="000000"/>
          <w:sz w:val="22"/>
          <w:szCs w:val="22"/>
        </w:rPr>
        <w:t xml:space="preserve">: </w:t>
      </w:r>
      <w:r w:rsidRPr="0073255A">
        <w:rPr>
          <w:rFonts w:eastAsia="Calibri" w:cs="Arial"/>
          <w:color w:val="000000"/>
          <w:sz w:val="22"/>
          <w:szCs w:val="22"/>
        </w:rPr>
        <w:t>pilot</w:t>
      </w:r>
      <w:r w:rsidRPr="0073255A">
        <w:rPr>
          <w:rFonts w:cs="Arial"/>
          <w:color w:val="000000"/>
          <w:sz w:val="22"/>
          <w:szCs w:val="22"/>
        </w:rPr>
        <w:t>0615</w:t>
      </w:r>
    </w:p>
    <w:p w14:paraId="71AD19EE" w14:textId="2DB7027F" w:rsidR="00D02660" w:rsidRPr="0073255A" w:rsidRDefault="004F1E22" w:rsidP="005D5C25">
      <w:pPr>
        <w:pStyle w:val="ListParagraph"/>
        <w:widowControl w:val="0"/>
        <w:numPr>
          <w:ilvl w:val="0"/>
          <w:numId w:val="6"/>
        </w:numPr>
        <w:tabs>
          <w:tab w:val="left" w:pos="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eastAsia="Calibri" w:cs="Arial"/>
          <w:color w:val="000000"/>
          <w:sz w:val="22"/>
          <w:szCs w:val="22"/>
        </w:rPr>
        <w:t>Behavioral</w:t>
      </w:r>
      <w:r w:rsidRPr="0073255A">
        <w:rPr>
          <w:rFonts w:cs="Arial"/>
          <w:color w:val="000000"/>
          <w:sz w:val="22"/>
          <w:szCs w:val="22"/>
        </w:rPr>
        <w:t xml:space="preserve"> </w:t>
      </w:r>
      <w:r w:rsidRPr="0073255A">
        <w:rPr>
          <w:rFonts w:eastAsia="Calibri" w:cs="Arial"/>
          <w:color w:val="000000"/>
          <w:sz w:val="22"/>
          <w:szCs w:val="22"/>
        </w:rPr>
        <w:t>lab</w:t>
      </w:r>
      <w:r w:rsidRPr="0073255A">
        <w:rPr>
          <w:rFonts w:cs="Arial"/>
          <w:color w:val="000000"/>
          <w:sz w:val="22"/>
          <w:szCs w:val="22"/>
        </w:rPr>
        <w:t xml:space="preserve"> </w:t>
      </w:r>
      <w:r w:rsidRPr="0073255A">
        <w:rPr>
          <w:rFonts w:eastAsia="Calibri" w:cs="Arial"/>
          <w:color w:val="000000"/>
          <w:sz w:val="22"/>
          <w:szCs w:val="22"/>
        </w:rPr>
        <w:t>computer</w:t>
      </w:r>
      <w:r w:rsidRPr="0073255A">
        <w:rPr>
          <w:rFonts w:cs="Arial"/>
          <w:color w:val="000000"/>
          <w:sz w:val="22"/>
          <w:szCs w:val="22"/>
        </w:rPr>
        <w:t xml:space="preserve"> </w:t>
      </w:r>
      <w:r w:rsidRPr="0073255A">
        <w:rPr>
          <w:rFonts w:eastAsia="Calibri" w:cs="Arial"/>
          <w:color w:val="000000"/>
          <w:sz w:val="22"/>
          <w:szCs w:val="22"/>
        </w:rPr>
        <w:t>login</w:t>
      </w:r>
      <w:r w:rsidRPr="0073255A">
        <w:rPr>
          <w:rFonts w:cs="Arial"/>
          <w:color w:val="000000"/>
          <w:sz w:val="22"/>
          <w:szCs w:val="22"/>
        </w:rPr>
        <w:t xml:space="preserve"> </w:t>
      </w:r>
      <w:r w:rsidRPr="0073255A">
        <w:rPr>
          <w:rFonts w:eastAsia="Calibri" w:cs="Arial"/>
          <w:color w:val="000000"/>
          <w:sz w:val="22"/>
          <w:szCs w:val="22"/>
        </w:rPr>
        <w:t>information</w:t>
      </w:r>
    </w:p>
    <w:p w14:paraId="474C709B" w14:textId="24ACE8B7" w:rsidR="00D02660" w:rsidRPr="0073255A" w:rsidRDefault="004F1E22" w:rsidP="005D5C25">
      <w:pPr>
        <w:pStyle w:val="ListParagraph"/>
        <w:widowControl w:val="0"/>
        <w:numPr>
          <w:ilvl w:val="1"/>
          <w:numId w:val="6"/>
        </w:numPr>
        <w:tabs>
          <w:tab w:val="left" w:pos="20"/>
          <w:tab w:val="left" w:pos="38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eastAsia="Calibri" w:cs="Arial"/>
          <w:color w:val="000000"/>
          <w:sz w:val="22"/>
          <w:szCs w:val="22"/>
        </w:rPr>
        <w:t>Account</w:t>
      </w:r>
      <w:r w:rsidRPr="0073255A">
        <w:rPr>
          <w:rFonts w:cs="Arial"/>
          <w:color w:val="000000"/>
          <w:sz w:val="22"/>
          <w:szCs w:val="22"/>
        </w:rPr>
        <w:t xml:space="preserve">: </w:t>
      </w:r>
      <w:proofErr w:type="spellStart"/>
      <w:r w:rsidR="00DB3745">
        <w:rPr>
          <w:rFonts w:cs="Arial"/>
          <w:color w:val="000000"/>
          <w:sz w:val="22"/>
          <w:szCs w:val="22"/>
        </w:rPr>
        <w:t>inzlichtuser</w:t>
      </w:r>
      <w:proofErr w:type="spellEnd"/>
    </w:p>
    <w:p w14:paraId="77808E62" w14:textId="6C299164" w:rsidR="004F1E22" w:rsidRPr="0073255A" w:rsidRDefault="004F1E22" w:rsidP="005D5C25">
      <w:pPr>
        <w:pStyle w:val="ListParagraph"/>
        <w:widowControl w:val="0"/>
        <w:numPr>
          <w:ilvl w:val="1"/>
          <w:numId w:val="6"/>
        </w:numPr>
        <w:tabs>
          <w:tab w:val="left" w:pos="20"/>
          <w:tab w:val="left" w:pos="38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eastAsia="Calibri" w:cs="Arial"/>
          <w:color w:val="000000"/>
          <w:sz w:val="22"/>
          <w:szCs w:val="22"/>
        </w:rPr>
        <w:t>Password</w:t>
      </w:r>
      <w:r w:rsidRPr="0073255A">
        <w:rPr>
          <w:rFonts w:cs="Arial"/>
          <w:color w:val="000000"/>
          <w:sz w:val="22"/>
          <w:szCs w:val="22"/>
        </w:rPr>
        <w:t xml:space="preserve">: </w:t>
      </w:r>
      <w:r w:rsidRPr="0073255A">
        <w:rPr>
          <w:rFonts w:eastAsia="Calibri" w:cs="Arial"/>
          <w:color w:val="000000"/>
          <w:sz w:val="22"/>
          <w:szCs w:val="22"/>
        </w:rPr>
        <w:t>neurosocial</w:t>
      </w:r>
      <w:r w:rsidR="000E6F2A" w:rsidRPr="0073255A">
        <w:rPr>
          <w:rFonts w:cs="Arial"/>
          <w:color w:val="000000"/>
          <w:sz w:val="22"/>
          <w:szCs w:val="22"/>
        </w:rPr>
        <w:t>162</w:t>
      </w:r>
    </w:p>
    <w:p w14:paraId="72B88AAB" w14:textId="51A8E515" w:rsidR="008F2E82" w:rsidRPr="0073255A" w:rsidRDefault="00B14C0D" w:rsidP="005D5C25">
      <w:pPr>
        <w:pStyle w:val="ListParagraph"/>
        <w:widowControl w:val="0"/>
        <w:numPr>
          <w:ilvl w:val="0"/>
          <w:numId w:val="6"/>
        </w:numPr>
        <w:tabs>
          <w:tab w:val="left" w:pos="20"/>
          <w:tab w:val="left" w:pos="38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cs="Arial"/>
          <w:color w:val="000000"/>
          <w:sz w:val="22"/>
          <w:szCs w:val="22"/>
        </w:rPr>
        <w:t xml:space="preserve">Links (saved as bookmarks in </w:t>
      </w:r>
      <w:r w:rsidR="00E049AB" w:rsidRPr="0073255A">
        <w:rPr>
          <w:rFonts w:cs="Arial"/>
          <w:color w:val="000000"/>
          <w:sz w:val="22"/>
          <w:szCs w:val="22"/>
        </w:rPr>
        <w:t>Chrome</w:t>
      </w:r>
      <w:r w:rsidRPr="0073255A">
        <w:rPr>
          <w:rFonts w:cs="Arial"/>
          <w:color w:val="000000"/>
          <w:sz w:val="22"/>
          <w:szCs w:val="22"/>
        </w:rPr>
        <w:t xml:space="preserve"> on the acquisition computer)</w:t>
      </w:r>
    </w:p>
    <w:p w14:paraId="516BCD6D" w14:textId="17288E5B" w:rsidR="00FC650B" w:rsidRPr="00A65BC7" w:rsidRDefault="005D5C25" w:rsidP="00A65BC7">
      <w:pPr>
        <w:pStyle w:val="ListParagraph"/>
        <w:numPr>
          <w:ilvl w:val="0"/>
          <w:numId w:val="6"/>
        </w:numPr>
        <w:rPr>
          <w:rFonts w:eastAsia="Calibri" w:cs="Arial"/>
          <w:bCs/>
          <w:color w:val="000000"/>
          <w:sz w:val="22"/>
          <w:szCs w:val="22"/>
        </w:rPr>
      </w:pPr>
      <w:r w:rsidRPr="0073255A">
        <w:rPr>
          <w:rFonts w:cs="Arial"/>
          <w:color w:val="000000"/>
          <w:sz w:val="22"/>
          <w:szCs w:val="22"/>
        </w:rPr>
        <w:t xml:space="preserve">Questionnaires: </w:t>
      </w:r>
      <w:hyperlink r:id="rId8" w:history="1">
        <w:proofErr w:type="spellStart"/>
        <w:r w:rsidR="00A65BC7" w:rsidRPr="00F52FC3">
          <w:rPr>
            <w:rStyle w:val="Hyperlink"/>
            <w:rFonts w:eastAsia="Calibri" w:cs="Arial"/>
            <w:b/>
            <w:bCs/>
            <w:sz w:val="22"/>
            <w:szCs w:val="22"/>
          </w:rPr>
          <w:t>JohnQuestionnaires</w:t>
        </w:r>
        <w:proofErr w:type="spellEnd"/>
      </w:hyperlink>
    </w:p>
    <w:p w14:paraId="555278E4" w14:textId="77777777" w:rsidR="00FC650B" w:rsidRPr="0073255A" w:rsidRDefault="00FC650B" w:rsidP="0037048C">
      <w:pPr>
        <w:widowControl w:val="0"/>
        <w:tabs>
          <w:tab w:val="left" w:pos="20"/>
          <w:tab w:val="left" w:pos="38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p>
    <w:p w14:paraId="42E7AFBC" w14:textId="77777777" w:rsidR="00FE1260" w:rsidRPr="0073255A" w:rsidRDefault="00FE1260" w:rsidP="00FE1260">
      <w:pPr>
        <w:widowControl w:val="0"/>
        <w:tabs>
          <w:tab w:val="left" w:pos="20"/>
          <w:tab w:val="left" w:pos="38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cs="Arial"/>
          <w:color w:val="000000"/>
          <w:sz w:val="22"/>
          <w:szCs w:val="22"/>
        </w:rPr>
        <w:t>What is this study about?</w:t>
      </w:r>
    </w:p>
    <w:p w14:paraId="49468C88" w14:textId="2DD6046C" w:rsidR="0037048C" w:rsidRPr="0073255A" w:rsidRDefault="00FE1260" w:rsidP="00FE1260">
      <w:pPr>
        <w:pStyle w:val="ListParagraph"/>
        <w:widowControl w:val="0"/>
        <w:numPr>
          <w:ilvl w:val="0"/>
          <w:numId w:val="6"/>
        </w:numPr>
        <w:tabs>
          <w:tab w:val="left" w:pos="20"/>
          <w:tab w:val="left" w:pos="38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cs="Arial"/>
          <w:color w:val="000000"/>
          <w:sz w:val="22"/>
          <w:szCs w:val="22"/>
        </w:rPr>
        <w:t xml:space="preserve">You'll be running EEG </w:t>
      </w:r>
      <w:r w:rsidR="00CE702E">
        <w:rPr>
          <w:rFonts w:cs="Arial"/>
          <w:color w:val="000000"/>
          <w:sz w:val="22"/>
          <w:szCs w:val="22"/>
        </w:rPr>
        <w:t xml:space="preserve">rapid </w:t>
      </w:r>
      <w:r w:rsidR="00534266">
        <w:rPr>
          <w:rFonts w:cs="Arial"/>
          <w:color w:val="000000"/>
          <w:sz w:val="22"/>
          <w:szCs w:val="22"/>
        </w:rPr>
        <w:t>serial visual presentation</w:t>
      </w:r>
      <w:r w:rsidRPr="0073255A">
        <w:rPr>
          <w:rFonts w:cs="Arial"/>
          <w:color w:val="000000"/>
          <w:sz w:val="22"/>
          <w:szCs w:val="22"/>
        </w:rPr>
        <w:t xml:space="preserve"> </w:t>
      </w:r>
      <w:r w:rsidR="00A65BC7">
        <w:rPr>
          <w:rFonts w:cs="Arial"/>
          <w:color w:val="000000"/>
          <w:sz w:val="22"/>
          <w:szCs w:val="22"/>
        </w:rPr>
        <w:t xml:space="preserve">and finger-tapping </w:t>
      </w:r>
      <w:r w:rsidRPr="0073255A">
        <w:rPr>
          <w:rFonts w:cs="Arial"/>
          <w:color w:val="000000"/>
          <w:sz w:val="22"/>
          <w:szCs w:val="22"/>
        </w:rPr>
        <w:t>task</w:t>
      </w:r>
      <w:r w:rsidR="00A65BC7">
        <w:rPr>
          <w:rFonts w:cs="Arial"/>
          <w:color w:val="000000"/>
          <w:sz w:val="22"/>
          <w:szCs w:val="22"/>
        </w:rPr>
        <w:t>s</w:t>
      </w:r>
      <w:r w:rsidRPr="0073255A">
        <w:rPr>
          <w:rFonts w:cs="Arial"/>
          <w:color w:val="000000"/>
          <w:sz w:val="22"/>
          <w:szCs w:val="22"/>
        </w:rPr>
        <w:t xml:space="preserve"> that studies </w:t>
      </w:r>
      <w:r w:rsidR="0037048C" w:rsidRPr="0073255A">
        <w:rPr>
          <w:rFonts w:cs="Arial"/>
          <w:color w:val="000000"/>
          <w:sz w:val="22"/>
          <w:szCs w:val="22"/>
        </w:rPr>
        <w:t xml:space="preserve">how </w:t>
      </w:r>
      <w:r w:rsidR="00534266">
        <w:rPr>
          <w:rFonts w:cs="Arial"/>
          <w:color w:val="000000"/>
          <w:sz w:val="22"/>
          <w:szCs w:val="22"/>
        </w:rPr>
        <w:t xml:space="preserve">a mindfulness meditation intervention can impact attentional resource distribution, as measured </w:t>
      </w:r>
      <w:r w:rsidR="002D3E73">
        <w:rPr>
          <w:rFonts w:cs="Arial"/>
          <w:color w:val="000000"/>
          <w:sz w:val="22"/>
          <w:szCs w:val="22"/>
        </w:rPr>
        <w:t>by the attentional blink</w:t>
      </w:r>
      <w:r w:rsidR="0037048C" w:rsidRPr="0073255A">
        <w:rPr>
          <w:rFonts w:cs="Arial"/>
          <w:color w:val="000000"/>
          <w:sz w:val="22"/>
          <w:szCs w:val="22"/>
        </w:rPr>
        <w:t xml:space="preserve">. </w:t>
      </w:r>
    </w:p>
    <w:p w14:paraId="57F4965F" w14:textId="3C24F220" w:rsidR="00FC650B" w:rsidRPr="0073255A" w:rsidRDefault="00FE1260" w:rsidP="00FE1260">
      <w:pPr>
        <w:pStyle w:val="ListParagraph"/>
        <w:widowControl w:val="0"/>
        <w:numPr>
          <w:ilvl w:val="0"/>
          <w:numId w:val="6"/>
        </w:numPr>
        <w:tabs>
          <w:tab w:val="left" w:pos="20"/>
          <w:tab w:val="left" w:pos="38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cs="Arial"/>
          <w:color w:val="000000"/>
          <w:sz w:val="22"/>
          <w:szCs w:val="22"/>
        </w:rPr>
        <w:t xml:space="preserve">I'm using ASA for EEG recording, and </w:t>
      </w:r>
      <w:r w:rsidR="002D3E73">
        <w:rPr>
          <w:rFonts w:cs="Arial"/>
          <w:color w:val="000000"/>
          <w:sz w:val="22"/>
          <w:szCs w:val="22"/>
        </w:rPr>
        <w:t>PsychoPy</w:t>
      </w:r>
      <w:r w:rsidRPr="0073255A">
        <w:rPr>
          <w:rFonts w:cs="Arial"/>
          <w:color w:val="000000"/>
          <w:sz w:val="22"/>
          <w:szCs w:val="22"/>
        </w:rPr>
        <w:t xml:space="preserve"> to present experimental stimuli (and to </w:t>
      </w:r>
      <w:r w:rsidR="002D3E73" w:rsidRPr="0073255A">
        <w:rPr>
          <w:rFonts w:cs="Arial"/>
          <w:color w:val="000000"/>
          <w:sz w:val="22"/>
          <w:szCs w:val="22"/>
        </w:rPr>
        <w:t>synchronize</w:t>
      </w:r>
      <w:r w:rsidRPr="0073255A">
        <w:rPr>
          <w:rFonts w:cs="Arial"/>
          <w:color w:val="000000"/>
          <w:sz w:val="22"/>
          <w:szCs w:val="22"/>
        </w:rPr>
        <w:t xml:space="preserve"> timing across the </w:t>
      </w:r>
      <w:r w:rsidR="002D3E73">
        <w:rPr>
          <w:rFonts w:cs="Arial"/>
          <w:color w:val="000000"/>
          <w:sz w:val="22"/>
          <w:szCs w:val="22"/>
        </w:rPr>
        <w:t>two</w:t>
      </w:r>
      <w:r w:rsidRPr="0073255A">
        <w:rPr>
          <w:rFonts w:cs="Arial"/>
          <w:color w:val="000000"/>
          <w:sz w:val="22"/>
          <w:szCs w:val="22"/>
        </w:rPr>
        <w:t xml:space="preserve"> computers). So</w:t>
      </w:r>
      <w:r w:rsidR="00BC3182">
        <w:rPr>
          <w:rFonts w:cs="Arial"/>
          <w:color w:val="000000"/>
          <w:sz w:val="22"/>
          <w:szCs w:val="22"/>
        </w:rPr>
        <w:t>,</w:t>
      </w:r>
      <w:r w:rsidRPr="0073255A">
        <w:rPr>
          <w:rFonts w:cs="Arial"/>
          <w:color w:val="000000"/>
          <w:sz w:val="22"/>
          <w:szCs w:val="22"/>
        </w:rPr>
        <w:t xml:space="preserve"> you'll have to be proﬁcient in operating these apps on </w:t>
      </w:r>
      <w:r w:rsidR="00BC3182">
        <w:rPr>
          <w:rFonts w:cs="Arial"/>
          <w:color w:val="000000"/>
          <w:sz w:val="22"/>
          <w:szCs w:val="22"/>
        </w:rPr>
        <w:t>two</w:t>
      </w:r>
      <w:r w:rsidR="00BC3182" w:rsidRPr="0073255A">
        <w:rPr>
          <w:rFonts w:cs="Arial"/>
          <w:color w:val="000000"/>
          <w:sz w:val="22"/>
          <w:szCs w:val="22"/>
        </w:rPr>
        <w:t xml:space="preserve"> </w:t>
      </w:r>
      <w:r w:rsidRPr="0073255A">
        <w:rPr>
          <w:rFonts w:cs="Arial"/>
          <w:color w:val="000000"/>
          <w:sz w:val="22"/>
          <w:szCs w:val="22"/>
        </w:rPr>
        <w:t>separate computers.</w:t>
      </w:r>
    </w:p>
    <w:p w14:paraId="65B281F6" w14:textId="1A1997C7" w:rsidR="00CF7F37" w:rsidRPr="0073255A" w:rsidRDefault="00CF7F37" w:rsidP="00CF7F37">
      <w:pPr>
        <w:pStyle w:val="ListParagraph"/>
        <w:widowControl w:val="0"/>
        <w:numPr>
          <w:ilvl w:val="0"/>
          <w:numId w:val="6"/>
        </w:numPr>
        <w:tabs>
          <w:tab w:val="left" w:pos="20"/>
          <w:tab w:val="left" w:pos="38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cs="Arial"/>
          <w:color w:val="000000"/>
          <w:sz w:val="22"/>
          <w:szCs w:val="22"/>
        </w:rPr>
        <w:t xml:space="preserve">You will run </w:t>
      </w:r>
      <w:r w:rsidR="00413FE9">
        <w:rPr>
          <w:rFonts w:cs="Arial"/>
          <w:color w:val="000000"/>
          <w:sz w:val="22"/>
          <w:szCs w:val="22"/>
        </w:rPr>
        <w:t>the provided python script using PsychoPy to run the experiment</w:t>
      </w:r>
      <w:r w:rsidR="009469D4" w:rsidRPr="0073255A">
        <w:rPr>
          <w:rFonts w:cs="Arial"/>
          <w:color w:val="000000"/>
          <w:sz w:val="22"/>
          <w:szCs w:val="22"/>
        </w:rPr>
        <w:t>.</w:t>
      </w:r>
    </w:p>
    <w:p w14:paraId="19E3438F" w14:textId="405DDBBD" w:rsidR="004F1E22" w:rsidRPr="0073255A" w:rsidRDefault="004F1E22" w:rsidP="005D5C25">
      <w:pPr>
        <w:widowControl w:val="0"/>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p>
    <w:p w14:paraId="3E58AA59" w14:textId="77777777" w:rsidR="00A82699" w:rsidRPr="0073255A" w:rsidRDefault="00A82699" w:rsidP="00A82699">
      <w:pPr>
        <w:widowControl w:val="0"/>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cs="Arial"/>
          <w:color w:val="000000"/>
          <w:sz w:val="22"/>
          <w:szCs w:val="22"/>
        </w:rPr>
        <w:t>What do you need to know about the computers in EEG3?</w:t>
      </w:r>
    </w:p>
    <w:p w14:paraId="14C81FD1" w14:textId="70E7B1FB" w:rsidR="00A82699" w:rsidRPr="0073255A" w:rsidRDefault="00A82699" w:rsidP="00A82699">
      <w:pPr>
        <w:pStyle w:val="ListParagraph"/>
        <w:widowControl w:val="0"/>
        <w:numPr>
          <w:ilvl w:val="0"/>
          <w:numId w:val="6"/>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cs="Arial"/>
          <w:color w:val="000000"/>
          <w:sz w:val="22"/>
          <w:szCs w:val="22"/>
        </w:rPr>
        <w:t xml:space="preserve">There are three computers (3 </w:t>
      </w:r>
      <w:r w:rsidR="00F52FC3">
        <w:rPr>
          <w:rFonts w:cs="Arial"/>
          <w:color w:val="000000"/>
          <w:sz w:val="22"/>
          <w:szCs w:val="22"/>
        </w:rPr>
        <w:t>Desktop</w:t>
      </w:r>
      <w:r w:rsidRPr="0073255A">
        <w:rPr>
          <w:rFonts w:cs="Arial"/>
          <w:color w:val="000000"/>
          <w:sz w:val="22"/>
          <w:szCs w:val="22"/>
        </w:rPr>
        <w:t>s and 3 monitors).</w:t>
      </w:r>
    </w:p>
    <w:p w14:paraId="3BF615B1" w14:textId="3C29CD74" w:rsidR="00A82699" w:rsidRPr="0073255A" w:rsidRDefault="00F52FC3" w:rsidP="00A82699">
      <w:pPr>
        <w:pStyle w:val="ListParagraph"/>
        <w:widowControl w:val="0"/>
        <w:numPr>
          <w:ilvl w:val="0"/>
          <w:numId w:val="6"/>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b/>
          <w:color w:val="000000"/>
          <w:sz w:val="22"/>
          <w:szCs w:val="22"/>
        </w:rPr>
      </w:pPr>
      <w:r>
        <w:rPr>
          <w:rFonts w:cs="Arial"/>
          <w:b/>
          <w:color w:val="000000"/>
          <w:sz w:val="22"/>
          <w:szCs w:val="22"/>
        </w:rPr>
        <w:t>Desktop/m</w:t>
      </w:r>
      <w:r w:rsidR="00A82699" w:rsidRPr="0073255A">
        <w:rPr>
          <w:rFonts w:cs="Arial"/>
          <w:b/>
          <w:color w:val="000000"/>
          <w:sz w:val="22"/>
          <w:szCs w:val="22"/>
        </w:rPr>
        <w:t>onitor closest to the main door that leads into the EEG room</w:t>
      </w:r>
    </w:p>
    <w:p w14:paraId="33A1E3DF" w14:textId="77777777" w:rsidR="00B16083" w:rsidRPr="0073255A" w:rsidRDefault="00A82699" w:rsidP="00A82699">
      <w:pPr>
        <w:pStyle w:val="ListParagraph"/>
        <w:widowControl w:val="0"/>
        <w:numPr>
          <w:ilvl w:val="1"/>
          <w:numId w:val="6"/>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b/>
          <w:color w:val="000000"/>
          <w:sz w:val="22"/>
          <w:szCs w:val="22"/>
        </w:rPr>
      </w:pPr>
      <w:r w:rsidRPr="0073255A">
        <w:rPr>
          <w:rFonts w:cs="Arial"/>
          <w:b/>
          <w:color w:val="000000"/>
          <w:sz w:val="22"/>
          <w:szCs w:val="22"/>
        </w:rPr>
        <w:t>EEG ac</w:t>
      </w:r>
      <w:r w:rsidR="00B16083" w:rsidRPr="0073255A">
        <w:rPr>
          <w:rFonts w:cs="Arial"/>
          <w:b/>
          <w:color w:val="000000"/>
          <w:sz w:val="22"/>
          <w:szCs w:val="22"/>
        </w:rPr>
        <w:t>quisition computer running ASA.</w:t>
      </w:r>
    </w:p>
    <w:p w14:paraId="3459E367" w14:textId="64AFBF25" w:rsidR="00A82699" w:rsidRPr="0073255A" w:rsidRDefault="00A82699" w:rsidP="00A82699">
      <w:pPr>
        <w:pStyle w:val="ListParagraph"/>
        <w:widowControl w:val="0"/>
        <w:numPr>
          <w:ilvl w:val="1"/>
          <w:numId w:val="6"/>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cs="Arial"/>
          <w:color w:val="000000"/>
          <w:sz w:val="22"/>
          <w:szCs w:val="22"/>
        </w:rPr>
        <w:t xml:space="preserve">New EEG data will be stored in the DATA folder (shortcut to it on the desktop). You might be able to access the </w:t>
      </w:r>
      <w:r w:rsidRPr="0073255A">
        <w:rPr>
          <w:rFonts w:cs="Arial"/>
          <w:color w:val="000000"/>
          <w:sz w:val="22"/>
          <w:szCs w:val="22"/>
          <w:u w:val="single"/>
        </w:rPr>
        <w:t>Internet</w:t>
      </w:r>
      <w:r w:rsidRPr="0073255A">
        <w:rPr>
          <w:rFonts w:cs="Arial"/>
          <w:color w:val="000000"/>
          <w:sz w:val="22"/>
          <w:szCs w:val="22"/>
        </w:rPr>
        <w:t xml:space="preserve"> from this computer.</w:t>
      </w:r>
    </w:p>
    <w:p w14:paraId="74E49334" w14:textId="2B8F060F" w:rsidR="00B16083" w:rsidRPr="0073255A" w:rsidRDefault="00F52FC3" w:rsidP="00A82699">
      <w:pPr>
        <w:pStyle w:val="ListParagraph"/>
        <w:widowControl w:val="0"/>
        <w:numPr>
          <w:ilvl w:val="0"/>
          <w:numId w:val="6"/>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b/>
          <w:color w:val="000000"/>
          <w:sz w:val="22"/>
          <w:szCs w:val="22"/>
        </w:rPr>
      </w:pPr>
      <w:r>
        <w:rPr>
          <w:rFonts w:cs="Arial"/>
          <w:b/>
          <w:color w:val="000000"/>
          <w:sz w:val="22"/>
          <w:szCs w:val="22"/>
        </w:rPr>
        <w:t>Desktop</w:t>
      </w:r>
      <w:r w:rsidR="00B16083" w:rsidRPr="0073255A">
        <w:rPr>
          <w:rFonts w:cs="Arial"/>
          <w:b/>
          <w:color w:val="000000"/>
          <w:sz w:val="22"/>
          <w:szCs w:val="22"/>
        </w:rPr>
        <w:t>/monitor closest</w:t>
      </w:r>
      <w:r w:rsidR="002B174C" w:rsidRPr="0073255A">
        <w:rPr>
          <w:rFonts w:cs="Arial"/>
          <w:b/>
          <w:color w:val="000000"/>
          <w:sz w:val="22"/>
          <w:szCs w:val="22"/>
        </w:rPr>
        <w:t xml:space="preserve"> the roo</w:t>
      </w:r>
      <w:r w:rsidR="00CC7C95" w:rsidRPr="0073255A">
        <w:rPr>
          <w:rFonts w:cs="Arial"/>
          <w:b/>
          <w:color w:val="000000"/>
          <w:sz w:val="22"/>
          <w:szCs w:val="22"/>
        </w:rPr>
        <w:t>m the participant is sitting in</w:t>
      </w:r>
    </w:p>
    <w:p w14:paraId="6FECD036" w14:textId="384AC038" w:rsidR="00B16083" w:rsidRPr="0073255A" w:rsidRDefault="00A82699" w:rsidP="00B16083">
      <w:pPr>
        <w:pStyle w:val="ListParagraph"/>
        <w:widowControl w:val="0"/>
        <w:numPr>
          <w:ilvl w:val="1"/>
          <w:numId w:val="6"/>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b/>
          <w:color w:val="000000"/>
          <w:sz w:val="22"/>
          <w:szCs w:val="22"/>
        </w:rPr>
      </w:pPr>
      <w:r w:rsidRPr="0073255A">
        <w:rPr>
          <w:rFonts w:cs="Arial"/>
          <w:b/>
          <w:color w:val="000000"/>
          <w:sz w:val="22"/>
          <w:szCs w:val="22"/>
        </w:rPr>
        <w:t xml:space="preserve">Presentation computer running </w:t>
      </w:r>
      <w:r w:rsidR="0039051C">
        <w:rPr>
          <w:rFonts w:cs="Arial"/>
          <w:b/>
          <w:color w:val="000000"/>
          <w:sz w:val="22"/>
          <w:szCs w:val="22"/>
        </w:rPr>
        <w:t>PsychoPy</w:t>
      </w:r>
      <w:r w:rsidR="00B16083" w:rsidRPr="0073255A">
        <w:rPr>
          <w:rFonts w:cs="Arial"/>
          <w:b/>
          <w:color w:val="000000"/>
          <w:sz w:val="22"/>
          <w:szCs w:val="22"/>
        </w:rPr>
        <w:t>.</w:t>
      </w:r>
    </w:p>
    <w:p w14:paraId="771EE688" w14:textId="2F3BDD05" w:rsidR="00A82699" w:rsidRPr="0073255A" w:rsidRDefault="00B16083" w:rsidP="00B16083">
      <w:pPr>
        <w:pStyle w:val="ListParagraph"/>
        <w:widowControl w:val="0"/>
        <w:numPr>
          <w:ilvl w:val="1"/>
          <w:numId w:val="6"/>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cs="Arial"/>
          <w:color w:val="000000"/>
          <w:sz w:val="22"/>
          <w:szCs w:val="22"/>
          <w:u w:val="single"/>
        </w:rPr>
        <w:t>No Internet</w:t>
      </w:r>
      <w:r w:rsidRPr="0073255A">
        <w:rPr>
          <w:rFonts w:cs="Arial"/>
          <w:color w:val="000000"/>
          <w:sz w:val="22"/>
          <w:szCs w:val="22"/>
        </w:rPr>
        <w:t xml:space="preserve"> on this computer. Behavio</w:t>
      </w:r>
      <w:r w:rsidR="00A82699" w:rsidRPr="0073255A">
        <w:rPr>
          <w:rFonts w:cs="Arial"/>
          <w:color w:val="000000"/>
          <w:sz w:val="22"/>
          <w:szCs w:val="22"/>
        </w:rPr>
        <w:t>ral data (e.g., choices,</w:t>
      </w:r>
      <w:r w:rsidR="0039051C">
        <w:rPr>
          <w:rFonts w:cs="Arial"/>
          <w:color w:val="000000"/>
          <w:sz w:val="22"/>
          <w:szCs w:val="22"/>
        </w:rPr>
        <w:t xml:space="preserve"> accuracy,</w:t>
      </w:r>
      <w:r w:rsidR="00A82699" w:rsidRPr="0073255A">
        <w:rPr>
          <w:rFonts w:cs="Arial"/>
          <w:color w:val="000000"/>
          <w:sz w:val="22"/>
          <w:szCs w:val="22"/>
        </w:rPr>
        <w:t xml:space="preserve"> reaction times, questionnaire responses) will be stored on this computer. </w:t>
      </w:r>
    </w:p>
    <w:p w14:paraId="084506D2" w14:textId="77777777" w:rsidR="00A82699" w:rsidRPr="0073255A" w:rsidRDefault="00A82699" w:rsidP="00A82699">
      <w:pPr>
        <w:widowControl w:val="0"/>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p>
    <w:p w14:paraId="29C7417D" w14:textId="0BCF678C" w:rsidR="00007DBE" w:rsidRPr="0073255A" w:rsidRDefault="00007DBE" w:rsidP="00960B67">
      <w:pPr>
        <w:jc w:val="center"/>
        <w:rPr>
          <w:rFonts w:eastAsia="Calibri" w:cs="Arial"/>
          <w:b/>
          <w:bCs/>
          <w:color w:val="000000"/>
          <w:sz w:val="22"/>
          <w:szCs w:val="22"/>
        </w:rPr>
      </w:pPr>
      <w:r w:rsidRPr="0073255A">
        <w:rPr>
          <w:rFonts w:eastAsia="Calibri" w:cs="Arial"/>
          <w:b/>
          <w:bCs/>
          <w:color w:val="000000"/>
          <w:sz w:val="22"/>
          <w:szCs w:val="22"/>
        </w:rPr>
        <w:br w:type="page"/>
      </w:r>
      <w:r w:rsidR="00960B67" w:rsidRPr="0073255A">
        <w:rPr>
          <w:rFonts w:eastAsia="Calibri" w:cs="Arial"/>
          <w:b/>
          <w:bCs/>
          <w:color w:val="000000"/>
          <w:sz w:val="22"/>
          <w:szCs w:val="22"/>
        </w:rPr>
        <w:lastRenderedPageBreak/>
        <w:t>Before the participant arrives</w:t>
      </w:r>
    </w:p>
    <w:p w14:paraId="12FE761C" w14:textId="77777777" w:rsidR="003C05F3" w:rsidRPr="0073255A" w:rsidRDefault="003C05F3" w:rsidP="003C05F3">
      <w:pPr>
        <w:rPr>
          <w:rFonts w:eastAsia="Calibri" w:cs="Arial"/>
          <w:bCs/>
          <w:color w:val="000000"/>
          <w:sz w:val="22"/>
          <w:szCs w:val="22"/>
        </w:rPr>
      </w:pPr>
    </w:p>
    <w:p w14:paraId="4705C3A6" w14:textId="3ABB0FAB" w:rsidR="003C05F3" w:rsidRPr="0073255A" w:rsidRDefault="003E4531" w:rsidP="0017797C">
      <w:pPr>
        <w:rPr>
          <w:rFonts w:eastAsia="Calibri" w:cs="Arial"/>
          <w:bCs/>
          <w:color w:val="000000"/>
          <w:sz w:val="22"/>
          <w:szCs w:val="22"/>
        </w:rPr>
      </w:pPr>
      <w:r w:rsidRPr="0073255A">
        <w:rPr>
          <w:rFonts w:eastAsia="Calibri" w:cs="Arial"/>
          <w:bCs/>
          <w:color w:val="000000"/>
          <w:sz w:val="22"/>
          <w:szCs w:val="22"/>
        </w:rPr>
        <w:t>Record</w:t>
      </w:r>
      <w:r w:rsidR="003C05F3" w:rsidRPr="0073255A">
        <w:rPr>
          <w:rFonts w:eastAsia="Calibri" w:cs="Arial"/>
          <w:bCs/>
          <w:color w:val="000000"/>
          <w:sz w:val="22"/>
          <w:szCs w:val="22"/>
        </w:rPr>
        <w:t xml:space="preserve"> the </w:t>
      </w:r>
      <w:r w:rsidR="0017797C" w:rsidRPr="0073255A">
        <w:rPr>
          <w:rFonts w:eastAsia="Calibri" w:cs="Arial"/>
          <w:bCs/>
          <w:color w:val="000000"/>
          <w:sz w:val="22"/>
          <w:szCs w:val="22"/>
        </w:rPr>
        <w:t>online log (</w:t>
      </w:r>
      <w:r w:rsidR="008B0795">
        <w:rPr>
          <w:rFonts w:eastAsia="Calibri" w:cs="Arial"/>
          <w:bCs/>
          <w:color w:val="000000"/>
          <w:sz w:val="22"/>
          <w:szCs w:val="22"/>
        </w:rPr>
        <w:t xml:space="preserve">John </w:t>
      </w:r>
      <w:r w:rsidR="00A669F1">
        <w:rPr>
          <w:rFonts w:cs="Arial"/>
          <w:color w:val="000000"/>
          <w:sz w:val="22"/>
          <w:szCs w:val="22"/>
        </w:rPr>
        <w:t xml:space="preserve">RSVP Blink </w:t>
      </w:r>
      <w:r w:rsidR="009D3C1B">
        <w:rPr>
          <w:rFonts w:eastAsia="Calibri" w:cs="Arial"/>
          <w:bCs/>
          <w:color w:val="000000"/>
          <w:sz w:val="22"/>
          <w:szCs w:val="22"/>
        </w:rPr>
        <w:t>Log</w:t>
      </w:r>
      <w:r w:rsidR="00A74F40">
        <w:rPr>
          <w:rFonts w:eastAsia="Calibri" w:cs="Arial"/>
          <w:bCs/>
          <w:color w:val="000000"/>
          <w:sz w:val="22"/>
          <w:szCs w:val="22"/>
        </w:rPr>
        <w:t xml:space="preserve">; </w:t>
      </w:r>
      <w:r w:rsidR="00FF6606">
        <w:rPr>
          <w:rFonts w:eastAsia="Calibri" w:cs="Arial"/>
          <w:bCs/>
          <w:color w:val="000000"/>
          <w:sz w:val="22"/>
          <w:szCs w:val="22"/>
        </w:rPr>
        <w:t>o</w:t>
      </w:r>
      <w:r w:rsidR="00F613EB">
        <w:rPr>
          <w:rFonts w:eastAsia="Calibri" w:cs="Arial"/>
          <w:bCs/>
          <w:color w:val="000000"/>
          <w:sz w:val="22"/>
          <w:szCs w:val="22"/>
        </w:rPr>
        <w:t xml:space="preserve">r </w:t>
      </w:r>
      <w:hyperlink r:id="rId9" w:history="1">
        <w:r w:rsidR="00F613EB" w:rsidRPr="00EF7A14">
          <w:rPr>
            <w:rStyle w:val="Hyperlink"/>
            <w:rFonts w:eastAsia="Calibri" w:cs="Arial"/>
            <w:bCs/>
            <w:sz w:val="22"/>
            <w:szCs w:val="22"/>
          </w:rPr>
          <w:t>http://bit.do/rsvpblinklog</w:t>
        </w:r>
      </w:hyperlink>
      <w:r w:rsidR="0017797C" w:rsidRPr="0073255A">
        <w:rPr>
          <w:rStyle w:val="Hyperlink"/>
          <w:rFonts w:cs="Arial"/>
          <w:sz w:val="22"/>
          <w:szCs w:val="22"/>
        </w:rPr>
        <w:t>)</w:t>
      </w:r>
      <w:r w:rsidR="003C05F3" w:rsidRPr="0073255A">
        <w:rPr>
          <w:rFonts w:eastAsia="Calibri" w:cs="Arial"/>
          <w:bCs/>
          <w:color w:val="000000"/>
          <w:sz w:val="22"/>
          <w:szCs w:val="22"/>
        </w:rPr>
        <w:t xml:space="preserve"> if anything goes wrong or you're using experiment setups that deviate from the default procedure (e.g., </w:t>
      </w:r>
      <w:r w:rsidR="0076422B">
        <w:rPr>
          <w:rFonts w:eastAsia="Calibri" w:cs="Arial"/>
          <w:bCs/>
          <w:color w:val="000000"/>
          <w:sz w:val="22"/>
          <w:szCs w:val="22"/>
        </w:rPr>
        <w:t>didn’t get impedances below 5</w:t>
      </w:r>
      <w:r w:rsidR="0017797C" w:rsidRPr="0073255A">
        <w:rPr>
          <w:rFonts w:eastAsia="Calibri" w:cs="Arial"/>
          <w:bCs/>
          <w:color w:val="000000"/>
          <w:sz w:val="22"/>
          <w:szCs w:val="22"/>
        </w:rPr>
        <w:t>).</w:t>
      </w:r>
    </w:p>
    <w:p w14:paraId="432F88FA" w14:textId="77777777" w:rsidR="003C05F3" w:rsidRPr="0073255A" w:rsidRDefault="003C05F3" w:rsidP="003C05F3">
      <w:pPr>
        <w:rPr>
          <w:rFonts w:eastAsia="Calibri" w:cs="Arial"/>
          <w:bCs/>
          <w:color w:val="000000"/>
          <w:sz w:val="22"/>
          <w:szCs w:val="22"/>
        </w:rPr>
      </w:pPr>
    </w:p>
    <w:p w14:paraId="11A6B837" w14:textId="5465EDBC" w:rsidR="003C05F3" w:rsidRPr="0073255A" w:rsidRDefault="003C05F3" w:rsidP="003C05F3">
      <w:pPr>
        <w:rPr>
          <w:rFonts w:eastAsia="Calibri" w:cs="Arial"/>
          <w:bCs/>
          <w:color w:val="000000"/>
          <w:sz w:val="22"/>
          <w:szCs w:val="22"/>
        </w:rPr>
      </w:pPr>
      <w:r w:rsidRPr="0073255A">
        <w:rPr>
          <w:rFonts w:eastAsia="Calibri" w:cs="Arial"/>
          <w:bCs/>
          <w:color w:val="000000"/>
          <w:sz w:val="22"/>
          <w:szCs w:val="22"/>
        </w:rPr>
        <w:t xml:space="preserve">What should you </w:t>
      </w:r>
      <w:r w:rsidR="009F1FCE" w:rsidRPr="0073255A">
        <w:rPr>
          <w:rFonts w:eastAsia="Calibri" w:cs="Arial"/>
          <w:bCs/>
          <w:color w:val="000000"/>
          <w:sz w:val="22"/>
          <w:szCs w:val="22"/>
        </w:rPr>
        <w:t xml:space="preserve">do </w:t>
      </w:r>
      <w:r w:rsidRPr="0073255A">
        <w:rPr>
          <w:rFonts w:eastAsia="Calibri" w:cs="Arial"/>
          <w:bCs/>
          <w:color w:val="000000"/>
          <w:sz w:val="22"/>
          <w:szCs w:val="22"/>
        </w:rPr>
        <w:t>ﬁrst?</w:t>
      </w:r>
    </w:p>
    <w:p w14:paraId="3B7ED4BD" w14:textId="12C09153" w:rsidR="0017797C" w:rsidRPr="0073255A" w:rsidRDefault="0017797C" w:rsidP="003C05F3">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Ensure you have i</w:t>
      </w:r>
      <w:r w:rsidR="003C05F3" w:rsidRPr="0073255A">
        <w:rPr>
          <w:rFonts w:eastAsia="Calibri" w:cs="Arial"/>
          <w:bCs/>
          <w:color w:val="000000"/>
          <w:sz w:val="22"/>
          <w:szCs w:val="22"/>
        </w:rPr>
        <w:t>nformed consent form, pen, gel, syringe, pumice ﬁnger, lemon prep, alcohol pads, small washer adhe</w:t>
      </w:r>
      <w:r w:rsidRPr="0073255A">
        <w:rPr>
          <w:rFonts w:eastAsia="Calibri" w:cs="Arial"/>
          <w:bCs/>
          <w:color w:val="000000"/>
          <w:sz w:val="22"/>
          <w:szCs w:val="22"/>
        </w:rPr>
        <w:t>sive for face electrodes</w:t>
      </w:r>
      <w:r w:rsidR="003C05F3" w:rsidRPr="0073255A">
        <w:rPr>
          <w:rFonts w:eastAsia="Calibri" w:cs="Arial"/>
          <w:bCs/>
          <w:color w:val="000000"/>
          <w:sz w:val="22"/>
          <w:szCs w:val="22"/>
        </w:rPr>
        <w:t>, etc.</w:t>
      </w:r>
    </w:p>
    <w:p w14:paraId="636C12A5" w14:textId="0093C864" w:rsidR="0017797C" w:rsidRPr="0073255A" w:rsidRDefault="003C05F3" w:rsidP="003C05F3">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Place the informed consent form next to the keyboard. Provide a pen.</w:t>
      </w:r>
    </w:p>
    <w:p w14:paraId="4E936C20" w14:textId="77CAEBD6" w:rsidR="003C05F3" w:rsidRPr="0073255A" w:rsidRDefault="003C05F3" w:rsidP="003C05F3">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Check on SONA who is coming and write the p</w:t>
      </w:r>
      <w:r w:rsidR="0017797C" w:rsidRPr="0073255A">
        <w:rPr>
          <w:rFonts w:eastAsia="Calibri" w:cs="Arial"/>
          <w:bCs/>
          <w:color w:val="000000"/>
          <w:sz w:val="22"/>
          <w:szCs w:val="22"/>
        </w:rPr>
        <w:t xml:space="preserve">articipant's name on the </w:t>
      </w:r>
      <w:r w:rsidRPr="0073255A">
        <w:rPr>
          <w:rFonts w:eastAsia="Calibri" w:cs="Arial"/>
          <w:bCs/>
          <w:color w:val="000000"/>
          <w:sz w:val="22"/>
          <w:szCs w:val="22"/>
        </w:rPr>
        <w:t>participant list.</w:t>
      </w:r>
    </w:p>
    <w:p w14:paraId="7E6AA58A" w14:textId="77777777" w:rsidR="00E21F96" w:rsidRPr="0073255A" w:rsidRDefault="00E21F96" w:rsidP="00E21F96">
      <w:pPr>
        <w:rPr>
          <w:rFonts w:eastAsia="Calibri" w:cs="Arial"/>
          <w:bCs/>
          <w:color w:val="000000"/>
          <w:sz w:val="22"/>
          <w:szCs w:val="22"/>
        </w:rPr>
      </w:pPr>
    </w:p>
    <w:p w14:paraId="77C8DCFB" w14:textId="782D2C78" w:rsidR="00E21F96" w:rsidRPr="0073255A" w:rsidRDefault="00E21F96" w:rsidP="00E21F96">
      <w:pPr>
        <w:rPr>
          <w:rFonts w:eastAsia="Calibri" w:cs="Arial"/>
          <w:bCs/>
          <w:color w:val="000000"/>
          <w:sz w:val="22"/>
          <w:szCs w:val="22"/>
        </w:rPr>
      </w:pPr>
      <w:r w:rsidRPr="0073255A">
        <w:rPr>
          <w:rFonts w:eastAsia="Calibri" w:cs="Arial"/>
          <w:bCs/>
          <w:color w:val="000000"/>
          <w:sz w:val="22"/>
          <w:szCs w:val="22"/>
        </w:rPr>
        <w:t>Load questionnaires on the EEG computer</w:t>
      </w:r>
    </w:p>
    <w:p w14:paraId="6FD27707" w14:textId="0A35A13D" w:rsidR="00E21F96" w:rsidRPr="0073255A" w:rsidRDefault="008A279D" w:rsidP="00A420C8">
      <w:pPr>
        <w:pStyle w:val="ListParagraph"/>
        <w:numPr>
          <w:ilvl w:val="0"/>
          <w:numId w:val="6"/>
        </w:numPr>
        <w:rPr>
          <w:rFonts w:eastAsia="Calibri" w:cs="Arial"/>
          <w:bCs/>
          <w:color w:val="000000"/>
          <w:sz w:val="22"/>
          <w:szCs w:val="22"/>
        </w:rPr>
      </w:pPr>
      <w:r w:rsidRPr="008C0C00">
        <w:rPr>
          <w:rFonts w:eastAsia="Calibri" w:cs="Arial"/>
          <w:bCs/>
          <w:noProof/>
          <w:color w:val="000000"/>
          <w:sz w:val="22"/>
          <w:szCs w:val="22"/>
          <w:lang w:val="en-GB"/>
        </w:rPr>
        <w:drawing>
          <wp:anchor distT="0" distB="0" distL="114300" distR="114300" simplePos="0" relativeHeight="251670528" behindDoc="0" locked="0" layoutInCell="1" allowOverlap="1" wp14:anchorId="1998E129" wp14:editId="3A055EEA">
            <wp:simplePos x="0" y="0"/>
            <wp:positionH relativeFrom="column">
              <wp:posOffset>4970564</wp:posOffset>
            </wp:positionH>
            <wp:positionV relativeFrom="paragraph">
              <wp:posOffset>55353</wp:posOffset>
            </wp:positionV>
            <wp:extent cx="1095375" cy="62928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095375" cy="629285"/>
                    </a:xfrm>
                    <a:prstGeom prst="rect">
                      <a:avLst/>
                    </a:prstGeom>
                  </pic:spPr>
                </pic:pic>
              </a:graphicData>
            </a:graphic>
            <wp14:sizeRelH relativeFrom="page">
              <wp14:pctWidth>0</wp14:pctWidth>
            </wp14:sizeRelH>
            <wp14:sizeRelV relativeFrom="page">
              <wp14:pctHeight>0</wp14:pctHeight>
            </wp14:sizeRelV>
          </wp:anchor>
        </w:drawing>
      </w:r>
      <w:r w:rsidR="00E21F96" w:rsidRPr="0073255A">
        <w:rPr>
          <w:rFonts w:eastAsia="Calibri" w:cs="Arial"/>
          <w:bCs/>
          <w:color w:val="000000"/>
          <w:sz w:val="22"/>
          <w:szCs w:val="22"/>
        </w:rPr>
        <w:t xml:space="preserve">Open </w:t>
      </w:r>
      <w:r w:rsidR="00F52FC3">
        <w:rPr>
          <w:rFonts w:eastAsia="Calibri" w:cs="Arial"/>
          <w:bCs/>
          <w:color w:val="000000"/>
          <w:sz w:val="22"/>
          <w:szCs w:val="22"/>
        </w:rPr>
        <w:t>the following link</w:t>
      </w:r>
      <w:r w:rsidR="00E21F96" w:rsidRPr="0073255A">
        <w:rPr>
          <w:rFonts w:eastAsia="Calibri" w:cs="Arial"/>
          <w:bCs/>
          <w:color w:val="000000"/>
          <w:sz w:val="22"/>
          <w:szCs w:val="22"/>
        </w:rPr>
        <w:t xml:space="preserve">: </w:t>
      </w:r>
      <w:hyperlink r:id="rId11" w:history="1">
        <w:proofErr w:type="spellStart"/>
        <w:r w:rsidR="008A357E" w:rsidRPr="00F52FC3">
          <w:rPr>
            <w:rStyle w:val="Hyperlink"/>
            <w:rFonts w:eastAsia="Calibri" w:cs="Arial"/>
            <w:b/>
            <w:bCs/>
            <w:sz w:val="22"/>
            <w:szCs w:val="22"/>
          </w:rPr>
          <w:t>John</w:t>
        </w:r>
        <w:r w:rsidR="00E21F96" w:rsidRPr="00F52FC3">
          <w:rPr>
            <w:rStyle w:val="Hyperlink"/>
            <w:rFonts w:eastAsia="Calibri" w:cs="Arial"/>
            <w:b/>
            <w:bCs/>
            <w:sz w:val="22"/>
            <w:szCs w:val="22"/>
          </w:rPr>
          <w:t>Questionnaires</w:t>
        </w:r>
        <w:proofErr w:type="spellEnd"/>
      </w:hyperlink>
    </w:p>
    <w:p w14:paraId="1D92EB0E" w14:textId="3C24BAB3" w:rsidR="002255BB" w:rsidRPr="0073255A" w:rsidRDefault="002255BB" w:rsidP="002255BB">
      <w:pPr>
        <w:rPr>
          <w:rFonts w:eastAsia="Calibri" w:cs="Arial"/>
          <w:bCs/>
          <w:color w:val="000000"/>
          <w:sz w:val="22"/>
          <w:szCs w:val="22"/>
        </w:rPr>
      </w:pPr>
    </w:p>
    <w:p w14:paraId="2D2A9CA6" w14:textId="2ACAC225" w:rsidR="008C0C00" w:rsidRDefault="008C0C00" w:rsidP="008C0C00">
      <w:pPr>
        <w:rPr>
          <w:rFonts w:eastAsia="Calibri" w:cs="Arial"/>
          <w:bCs/>
          <w:color w:val="000000"/>
          <w:sz w:val="22"/>
          <w:szCs w:val="22"/>
        </w:rPr>
      </w:pPr>
    </w:p>
    <w:p w14:paraId="08A7E3B7" w14:textId="6A24B934" w:rsidR="003C05F3" w:rsidRDefault="008C0C00" w:rsidP="003C05F3">
      <w:pPr>
        <w:rPr>
          <w:rFonts w:eastAsia="Calibri" w:cs="Arial"/>
          <w:bCs/>
          <w:color w:val="000000"/>
          <w:sz w:val="22"/>
          <w:szCs w:val="22"/>
        </w:rPr>
      </w:pPr>
      <w:r>
        <w:rPr>
          <w:rFonts w:eastAsia="Calibri" w:cs="Arial"/>
          <w:bCs/>
          <w:color w:val="000000"/>
          <w:sz w:val="22"/>
          <w:szCs w:val="22"/>
        </w:rPr>
        <w:t xml:space="preserve">Pause </w:t>
      </w:r>
      <w:proofErr w:type="spellStart"/>
      <w:r w:rsidRPr="00F52FC3">
        <w:rPr>
          <w:rFonts w:eastAsia="Calibri" w:cs="Arial"/>
          <w:bCs/>
          <w:i/>
          <w:color w:val="000000"/>
          <w:sz w:val="22"/>
          <w:szCs w:val="22"/>
        </w:rPr>
        <w:t>NextCloud</w:t>
      </w:r>
      <w:proofErr w:type="spellEnd"/>
      <w:r>
        <w:rPr>
          <w:rFonts w:eastAsia="Calibri" w:cs="Arial"/>
          <w:bCs/>
          <w:color w:val="000000"/>
          <w:sz w:val="22"/>
          <w:szCs w:val="22"/>
        </w:rPr>
        <w:t xml:space="preserve"> background sync on the EEG acquisition computer.</w:t>
      </w:r>
    </w:p>
    <w:p w14:paraId="04B23D1E" w14:textId="1D0A4DCF" w:rsidR="008C0C00" w:rsidRPr="008C0C00" w:rsidRDefault="00973D88" w:rsidP="008C0C00">
      <w:pPr>
        <w:pStyle w:val="ListParagraph"/>
        <w:numPr>
          <w:ilvl w:val="0"/>
          <w:numId w:val="6"/>
        </w:numPr>
        <w:rPr>
          <w:rFonts w:eastAsia="Calibri" w:cs="Arial"/>
          <w:bCs/>
          <w:color w:val="000000"/>
          <w:sz w:val="22"/>
          <w:szCs w:val="22"/>
        </w:rPr>
      </w:pPr>
      <w:r>
        <w:rPr>
          <w:rFonts w:eastAsia="Calibri" w:cs="Arial"/>
          <w:bCs/>
          <w:color w:val="000000"/>
          <w:sz w:val="22"/>
          <w:szCs w:val="22"/>
        </w:rPr>
        <w:t xml:space="preserve">Right-click on the </w:t>
      </w:r>
      <w:proofErr w:type="spellStart"/>
      <w:r>
        <w:rPr>
          <w:rFonts w:eastAsia="Calibri" w:cs="Arial"/>
          <w:bCs/>
          <w:color w:val="000000"/>
          <w:sz w:val="22"/>
          <w:szCs w:val="22"/>
        </w:rPr>
        <w:t>NextCloud</w:t>
      </w:r>
      <w:proofErr w:type="spellEnd"/>
      <w:r>
        <w:rPr>
          <w:rFonts w:eastAsia="Calibri" w:cs="Arial"/>
          <w:bCs/>
          <w:color w:val="000000"/>
          <w:sz w:val="22"/>
          <w:szCs w:val="22"/>
        </w:rPr>
        <w:t xml:space="preserve"> icon at the bottom right of the task bar on the EEG acquisition computer. Click pause synchronization. </w:t>
      </w:r>
    </w:p>
    <w:p w14:paraId="4784F0BD" w14:textId="7C321273" w:rsidR="008C0C00" w:rsidRPr="0073255A" w:rsidRDefault="008C0C00" w:rsidP="003C05F3">
      <w:pPr>
        <w:rPr>
          <w:rFonts w:eastAsia="Calibri" w:cs="Arial"/>
          <w:bCs/>
          <w:color w:val="000000"/>
          <w:sz w:val="22"/>
          <w:szCs w:val="22"/>
        </w:rPr>
      </w:pPr>
    </w:p>
    <w:p w14:paraId="2BD7A006" w14:textId="2E8CC3CA" w:rsidR="003C05F3" w:rsidRPr="0073255A" w:rsidRDefault="003C05F3" w:rsidP="003C05F3">
      <w:pPr>
        <w:rPr>
          <w:rFonts w:eastAsia="Calibri" w:cs="Arial"/>
          <w:bCs/>
          <w:color w:val="000000"/>
          <w:sz w:val="22"/>
          <w:szCs w:val="22"/>
        </w:rPr>
      </w:pPr>
      <w:r w:rsidRPr="0073255A">
        <w:rPr>
          <w:rFonts w:eastAsia="Calibri" w:cs="Arial"/>
          <w:bCs/>
          <w:color w:val="000000"/>
          <w:sz w:val="22"/>
          <w:szCs w:val="22"/>
        </w:rPr>
        <w:t>How to set up all the EEG?</w:t>
      </w:r>
    </w:p>
    <w:p w14:paraId="45BCCBEA" w14:textId="68E1AD4B" w:rsidR="00E2482F" w:rsidRPr="0073255A" w:rsidRDefault="003C05F3" w:rsidP="003C05F3">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EEG: Turn on the EEG ampliﬁer and attach the EEG cap to the amp. Push the connectors together snugly and hold them together for a few seconds.</w:t>
      </w:r>
    </w:p>
    <w:p w14:paraId="354B2268" w14:textId="77777777" w:rsidR="003C05F3" w:rsidRPr="0073255A" w:rsidRDefault="003C05F3" w:rsidP="003C05F3">
      <w:pPr>
        <w:rPr>
          <w:rFonts w:eastAsia="Calibri" w:cs="Arial"/>
          <w:bCs/>
          <w:color w:val="000000"/>
          <w:sz w:val="22"/>
          <w:szCs w:val="22"/>
        </w:rPr>
      </w:pPr>
    </w:p>
    <w:p w14:paraId="1E73B1A5" w14:textId="49F590F7" w:rsidR="003C05F3" w:rsidRPr="0073255A" w:rsidRDefault="003C05F3" w:rsidP="003C05F3">
      <w:pPr>
        <w:rPr>
          <w:rFonts w:eastAsia="Calibri" w:cs="Arial"/>
          <w:bCs/>
          <w:color w:val="000000"/>
          <w:sz w:val="22"/>
          <w:szCs w:val="22"/>
        </w:rPr>
      </w:pPr>
      <w:r w:rsidRPr="0073255A">
        <w:rPr>
          <w:rFonts w:eastAsia="Calibri" w:cs="Arial"/>
          <w:bCs/>
          <w:color w:val="000000"/>
          <w:sz w:val="22"/>
          <w:szCs w:val="22"/>
        </w:rPr>
        <w:t>How to set up ASA on the EEG acquisition computer (leftmost monitor/CPU)?</w:t>
      </w:r>
    </w:p>
    <w:p w14:paraId="5DD77FE7" w14:textId="77777777" w:rsidR="00DD79B3" w:rsidRPr="0073255A" w:rsidRDefault="003C05F3" w:rsidP="003C05F3">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Open ASA on the EEG acquisition computer (click on the red/yellow ASA icon on the desktop).</w:t>
      </w:r>
    </w:p>
    <w:p w14:paraId="7657DD29" w14:textId="77777777" w:rsidR="00DD79B3" w:rsidRPr="0073255A" w:rsidRDefault="003C05F3" w:rsidP="003C05F3">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Click 'Setup Recording'.</w:t>
      </w:r>
    </w:p>
    <w:p w14:paraId="3D9BF942" w14:textId="3A24B6A7" w:rsidR="00054CEF" w:rsidRPr="0073255A" w:rsidRDefault="003C05F3" w:rsidP="003C05F3">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In the new window with the blue background, set the following:</w:t>
      </w:r>
    </w:p>
    <w:p w14:paraId="7ADF3DA5" w14:textId="6827A3BC" w:rsidR="00054CEF" w:rsidRPr="005953F1" w:rsidRDefault="00771778" w:rsidP="003C05F3">
      <w:pPr>
        <w:pStyle w:val="ListParagraph"/>
        <w:numPr>
          <w:ilvl w:val="1"/>
          <w:numId w:val="6"/>
        </w:numPr>
        <w:rPr>
          <w:rFonts w:eastAsia="Calibri" w:cs="Arial"/>
          <w:bCs/>
          <w:color w:val="000000"/>
          <w:sz w:val="22"/>
          <w:szCs w:val="22"/>
        </w:rPr>
      </w:pPr>
      <w:bookmarkStart w:id="0" w:name="OLE_LINK5"/>
      <w:bookmarkStart w:id="1" w:name="OLE_LINK6"/>
      <w:r w:rsidRPr="005953F1">
        <w:rPr>
          <w:rFonts w:eastAsia="Calibri" w:cs="Arial"/>
          <w:bCs/>
          <w:color w:val="000000"/>
          <w:sz w:val="22"/>
          <w:szCs w:val="22"/>
        </w:rPr>
        <w:t xml:space="preserve">File Name (recording 1): </w:t>
      </w:r>
      <w:ins w:id="2" w:author="Changes since 15.0" w:date="2018-10-17T18:04:00Z">
        <w:r w:rsidR="00C95FBD" w:rsidRPr="005953F1">
          <w:rPr>
            <w:rFonts w:eastAsia="Calibri" w:cs="Arial"/>
            <w:b/>
            <w:bCs/>
            <w:color w:val="000000"/>
            <w:sz w:val="22"/>
            <w:szCs w:val="22"/>
          </w:rPr>
          <w:t>John</w:t>
        </w:r>
        <w:r w:rsidR="002D19D4" w:rsidRPr="005953F1">
          <w:rPr>
            <w:rFonts w:eastAsia="Calibri" w:cs="Arial"/>
            <w:b/>
            <w:bCs/>
            <w:color w:val="000000"/>
            <w:sz w:val="22"/>
            <w:szCs w:val="22"/>
          </w:rPr>
          <w:t>_</w:t>
        </w:r>
        <w:r w:rsidR="00C95FBD" w:rsidRPr="005953F1">
          <w:rPr>
            <w:rFonts w:eastAsia="Calibri" w:cs="Arial"/>
            <w:b/>
            <w:bCs/>
            <w:color w:val="000000"/>
            <w:sz w:val="22"/>
            <w:szCs w:val="22"/>
          </w:rPr>
          <w:t>RSVP</w:t>
        </w:r>
      </w:ins>
      <w:r w:rsidR="00C421BE">
        <w:rPr>
          <w:rFonts w:eastAsia="Calibri" w:cs="Arial"/>
          <w:b/>
          <w:bCs/>
          <w:color w:val="000000"/>
          <w:sz w:val="22"/>
          <w:szCs w:val="22"/>
        </w:rPr>
        <w:t>_1001_r1</w:t>
      </w:r>
      <w:del w:id="3" w:author="Changes since 15.0" w:date="2018-10-17T18:04:00Z">
        <w:r w:rsidR="00C95FBD" w:rsidRPr="005953F1">
          <w:rPr>
            <w:rFonts w:eastAsia="Calibri" w:cs="Arial"/>
            <w:b/>
            <w:bCs/>
            <w:color w:val="000000"/>
            <w:sz w:val="22"/>
            <w:szCs w:val="22"/>
          </w:rPr>
          <w:delText>JohnRSVP</w:delText>
        </w:r>
        <w:r w:rsidR="001B0A32" w:rsidRPr="005953F1">
          <w:rPr>
            <w:rFonts w:eastAsia="Calibri" w:cs="Arial"/>
            <w:b/>
            <w:bCs/>
            <w:color w:val="000000"/>
            <w:sz w:val="22"/>
            <w:szCs w:val="22"/>
          </w:rPr>
          <w:delText>_r1_</w:delText>
        </w:r>
        <w:r w:rsidR="00C95FBD" w:rsidRPr="005953F1">
          <w:rPr>
            <w:rFonts w:eastAsia="Calibri" w:cs="Arial"/>
            <w:b/>
            <w:bCs/>
            <w:color w:val="000000"/>
            <w:sz w:val="22"/>
            <w:szCs w:val="22"/>
          </w:rPr>
          <w:delText>001</w:delText>
        </w:r>
      </w:del>
      <w:r w:rsidRPr="005953F1">
        <w:rPr>
          <w:rFonts w:eastAsia="Calibri" w:cs="Arial"/>
          <w:b/>
          <w:bCs/>
          <w:color w:val="000000"/>
          <w:sz w:val="22"/>
          <w:szCs w:val="22"/>
        </w:rPr>
        <w:t>.cnt</w:t>
      </w:r>
      <w:proofErr w:type="gramStart"/>
      <w:r w:rsidRPr="005953F1">
        <w:rPr>
          <w:rFonts w:eastAsia="Calibri" w:cs="Arial"/>
          <w:bCs/>
          <w:color w:val="000000"/>
          <w:sz w:val="22"/>
          <w:szCs w:val="22"/>
        </w:rPr>
        <w:t xml:space="preserve">, </w:t>
      </w:r>
      <w:r w:rsidR="001B0A32" w:rsidRPr="005953F1">
        <w:rPr>
          <w:rFonts w:eastAsia="Calibri" w:cs="Arial"/>
          <w:b/>
          <w:bCs/>
          <w:color w:val="000000"/>
          <w:sz w:val="22"/>
          <w:szCs w:val="22"/>
        </w:rPr>
        <w:t xml:space="preserve"> JohnRSVP</w:t>
      </w:r>
      <w:proofErr w:type="gramEnd"/>
      <w:r w:rsidR="001B0A32" w:rsidRPr="005953F1">
        <w:rPr>
          <w:rFonts w:eastAsia="Calibri" w:cs="Arial"/>
          <w:b/>
          <w:bCs/>
          <w:color w:val="000000"/>
          <w:sz w:val="22"/>
          <w:szCs w:val="22"/>
        </w:rPr>
        <w:t>_</w:t>
      </w:r>
      <w:ins w:id="4" w:author="Changes since 15.0" w:date="2018-10-17T18:04:00Z">
        <w:r w:rsidR="002D19D4" w:rsidRPr="005953F1">
          <w:rPr>
            <w:rFonts w:eastAsia="Calibri" w:cs="Arial"/>
            <w:b/>
            <w:bCs/>
            <w:color w:val="000000"/>
            <w:sz w:val="22"/>
            <w:szCs w:val="22"/>
          </w:rPr>
          <w:t xml:space="preserve">1001 </w:t>
        </w:r>
      </w:ins>
      <w:r w:rsidR="00C421BE">
        <w:rPr>
          <w:rFonts w:eastAsia="Calibri" w:cs="Arial"/>
          <w:b/>
          <w:bCs/>
          <w:color w:val="000000"/>
          <w:sz w:val="22"/>
          <w:szCs w:val="22"/>
        </w:rPr>
        <w:t>r1</w:t>
      </w:r>
      <w:ins w:id="5" w:author="Changes since 15.0" w:date="2018-10-17T18:04:00Z">
        <w:r w:rsidR="002D19D4" w:rsidRPr="005953F1">
          <w:rPr>
            <w:rFonts w:eastAsia="Calibri" w:cs="Arial"/>
            <w:b/>
            <w:bCs/>
            <w:color w:val="000000"/>
            <w:sz w:val="22"/>
            <w:szCs w:val="22"/>
          </w:rPr>
          <w:t>_</w:t>
        </w:r>
        <w:r w:rsidR="003C05F3" w:rsidRPr="005953F1">
          <w:rPr>
            <w:rFonts w:eastAsia="Calibri" w:cs="Arial"/>
            <w:b/>
            <w:bCs/>
            <w:color w:val="000000"/>
            <w:sz w:val="22"/>
            <w:szCs w:val="22"/>
          </w:rPr>
          <w:t>.</w:t>
        </w:r>
      </w:ins>
      <w:del w:id="6" w:author="Changes since 15.0" w:date="2018-10-17T18:04:00Z">
        <w:r w:rsidR="001B0A32" w:rsidRPr="005953F1">
          <w:rPr>
            <w:rFonts w:eastAsia="Calibri" w:cs="Arial"/>
            <w:b/>
            <w:bCs/>
            <w:color w:val="000000"/>
            <w:sz w:val="22"/>
            <w:szCs w:val="22"/>
          </w:rPr>
          <w:delText>r1_002</w:delText>
        </w:r>
        <w:r w:rsidR="003C05F3" w:rsidRPr="005953F1">
          <w:rPr>
            <w:rFonts w:eastAsia="Calibri" w:cs="Arial"/>
            <w:b/>
            <w:bCs/>
            <w:color w:val="000000"/>
            <w:sz w:val="22"/>
            <w:szCs w:val="22"/>
          </w:rPr>
          <w:delText>.</w:delText>
        </w:r>
      </w:del>
      <w:r w:rsidR="003C05F3" w:rsidRPr="005953F1">
        <w:rPr>
          <w:rFonts w:eastAsia="Calibri" w:cs="Arial"/>
          <w:b/>
          <w:bCs/>
          <w:color w:val="000000"/>
          <w:sz w:val="22"/>
          <w:szCs w:val="22"/>
        </w:rPr>
        <w:t>cnt</w:t>
      </w:r>
      <w:r w:rsidR="003C05F3" w:rsidRPr="005953F1">
        <w:rPr>
          <w:rFonts w:eastAsia="Calibri" w:cs="Arial"/>
          <w:bCs/>
          <w:color w:val="000000"/>
          <w:sz w:val="22"/>
          <w:szCs w:val="22"/>
        </w:rPr>
        <w:t xml:space="preserve">, </w:t>
      </w:r>
      <w:r w:rsidRPr="005953F1">
        <w:rPr>
          <w:rFonts w:eastAsia="Calibri" w:cs="Arial"/>
          <w:bCs/>
          <w:color w:val="000000"/>
          <w:sz w:val="22"/>
          <w:szCs w:val="22"/>
        </w:rPr>
        <w:t xml:space="preserve">and so on </w:t>
      </w:r>
      <w:r w:rsidR="003C05F3" w:rsidRPr="005953F1">
        <w:rPr>
          <w:rFonts w:eastAsia="Calibri" w:cs="Arial"/>
          <w:bCs/>
          <w:color w:val="000000"/>
          <w:sz w:val="22"/>
          <w:szCs w:val="22"/>
        </w:rPr>
        <w:t xml:space="preserve">(the </w:t>
      </w:r>
      <w:ins w:id="7" w:author="Changes since 15.0" w:date="2018-10-17T18:04:00Z">
        <w:r w:rsidR="002D19D4" w:rsidRPr="005953F1">
          <w:rPr>
            <w:rFonts w:eastAsia="Calibri" w:cs="Arial"/>
            <w:bCs/>
            <w:color w:val="000000"/>
            <w:sz w:val="22"/>
            <w:szCs w:val="22"/>
          </w:rPr>
          <w:t>four</w:t>
        </w:r>
      </w:ins>
      <w:del w:id="8" w:author="Changes since 15.0" w:date="2018-10-17T18:04:00Z">
        <w:r w:rsidR="003C05F3" w:rsidRPr="005953F1">
          <w:rPr>
            <w:rFonts w:eastAsia="Calibri" w:cs="Arial"/>
            <w:bCs/>
            <w:color w:val="000000"/>
            <w:sz w:val="22"/>
            <w:szCs w:val="22"/>
          </w:rPr>
          <w:delText>three</w:delText>
        </w:r>
      </w:del>
      <w:r w:rsidR="003C05F3" w:rsidRPr="005953F1">
        <w:rPr>
          <w:rFonts w:eastAsia="Calibri" w:cs="Arial"/>
          <w:bCs/>
          <w:color w:val="000000"/>
          <w:sz w:val="22"/>
          <w:szCs w:val="22"/>
        </w:rPr>
        <w:t xml:space="preserve"> digits at the back r</w:t>
      </w:r>
      <w:r w:rsidRPr="005953F1">
        <w:rPr>
          <w:rFonts w:eastAsia="Calibri" w:cs="Arial"/>
          <w:bCs/>
          <w:color w:val="000000"/>
          <w:sz w:val="22"/>
          <w:szCs w:val="22"/>
        </w:rPr>
        <w:t>efer to the participant number</w:t>
      </w:r>
      <w:r w:rsidR="00C421BE">
        <w:rPr>
          <w:rFonts w:eastAsia="Calibri" w:cs="Arial"/>
          <w:bCs/>
          <w:color w:val="000000"/>
          <w:sz w:val="22"/>
          <w:szCs w:val="22"/>
        </w:rPr>
        <w:t xml:space="preserve">, and </w:t>
      </w:r>
      <w:ins w:id="9" w:author="Changes since 15.0" w:date="2018-10-17T18:04:00Z">
        <w:r w:rsidR="00C421BE" w:rsidRPr="005953F1">
          <w:rPr>
            <w:rFonts w:eastAsia="Calibri" w:cs="Arial"/>
            <w:bCs/>
            <w:color w:val="000000"/>
            <w:sz w:val="22"/>
            <w:szCs w:val="22"/>
          </w:rPr>
          <w:t>1</w:t>
        </w:r>
      </w:ins>
      <w:del w:id="10" w:author="Changes since 15.0" w:date="2018-10-17T18:04:00Z">
        <w:r w:rsidR="00C421BE" w:rsidRPr="005953F1">
          <w:rPr>
            <w:rFonts w:eastAsia="Calibri" w:cs="Arial"/>
            <w:bCs/>
            <w:color w:val="000000"/>
            <w:sz w:val="22"/>
            <w:szCs w:val="22"/>
          </w:rPr>
          <w:delText>r1</w:delText>
        </w:r>
      </w:del>
      <w:r w:rsidR="00C421BE" w:rsidRPr="005953F1">
        <w:rPr>
          <w:rFonts w:eastAsia="Calibri" w:cs="Arial"/>
          <w:bCs/>
          <w:color w:val="000000"/>
          <w:sz w:val="22"/>
          <w:szCs w:val="22"/>
        </w:rPr>
        <w:t xml:space="preserve"> indicates the run number</w:t>
      </w:r>
      <w:r w:rsidRPr="005953F1">
        <w:rPr>
          <w:rFonts w:eastAsia="Calibri" w:cs="Arial"/>
          <w:bCs/>
          <w:color w:val="000000"/>
          <w:sz w:val="22"/>
          <w:szCs w:val="22"/>
        </w:rPr>
        <w:t>)</w:t>
      </w:r>
    </w:p>
    <w:p w14:paraId="5C532E84" w14:textId="5C672C44" w:rsidR="00771778" w:rsidRPr="005953F1" w:rsidRDefault="00771778" w:rsidP="00771778">
      <w:pPr>
        <w:pStyle w:val="ListParagraph"/>
        <w:numPr>
          <w:ilvl w:val="1"/>
          <w:numId w:val="6"/>
        </w:numPr>
        <w:rPr>
          <w:rFonts w:eastAsia="Calibri" w:cs="Arial"/>
          <w:bCs/>
          <w:color w:val="000000"/>
          <w:sz w:val="22"/>
          <w:szCs w:val="22"/>
        </w:rPr>
      </w:pPr>
      <w:r w:rsidRPr="005953F1">
        <w:rPr>
          <w:rFonts w:eastAsia="Calibri" w:cs="Arial"/>
          <w:bCs/>
          <w:color w:val="000000"/>
          <w:sz w:val="22"/>
          <w:szCs w:val="22"/>
        </w:rPr>
        <w:t xml:space="preserve">File Name (recording 2): </w:t>
      </w:r>
      <w:ins w:id="11" w:author="Changes since 15.0" w:date="2018-10-17T18:04:00Z">
        <w:r w:rsidR="001B0A32" w:rsidRPr="005953F1">
          <w:rPr>
            <w:rFonts w:eastAsia="Calibri" w:cs="Arial"/>
            <w:b/>
            <w:bCs/>
            <w:color w:val="000000"/>
            <w:sz w:val="22"/>
            <w:szCs w:val="22"/>
          </w:rPr>
          <w:t>John</w:t>
        </w:r>
        <w:r w:rsidR="002D19D4" w:rsidRPr="005953F1">
          <w:rPr>
            <w:rFonts w:eastAsia="Calibri" w:cs="Arial"/>
            <w:b/>
            <w:bCs/>
            <w:color w:val="000000"/>
            <w:sz w:val="22"/>
            <w:szCs w:val="22"/>
          </w:rPr>
          <w:t>_RSVP</w:t>
        </w:r>
      </w:ins>
      <w:r w:rsidR="00C421BE">
        <w:rPr>
          <w:rFonts w:eastAsia="Calibri" w:cs="Arial"/>
          <w:b/>
          <w:bCs/>
          <w:color w:val="000000"/>
          <w:sz w:val="22"/>
          <w:szCs w:val="22"/>
        </w:rPr>
        <w:t>_1001_r2</w:t>
      </w:r>
      <w:del w:id="12" w:author="Changes since 15.0" w:date="2018-10-17T18:04:00Z">
        <w:r w:rsidR="001B0A32" w:rsidRPr="005953F1">
          <w:rPr>
            <w:rFonts w:eastAsia="Calibri" w:cs="Arial"/>
            <w:b/>
            <w:bCs/>
            <w:color w:val="000000"/>
            <w:sz w:val="22"/>
            <w:szCs w:val="22"/>
          </w:rPr>
          <w:delText>JohnRSVP_r2_001</w:delText>
        </w:r>
      </w:del>
      <w:r w:rsidRPr="005953F1">
        <w:rPr>
          <w:rFonts w:eastAsia="Calibri" w:cs="Arial"/>
          <w:b/>
          <w:bCs/>
          <w:color w:val="000000"/>
          <w:sz w:val="22"/>
          <w:szCs w:val="22"/>
        </w:rPr>
        <w:t>.cnt</w:t>
      </w:r>
      <w:r w:rsidRPr="005953F1">
        <w:rPr>
          <w:rFonts w:eastAsia="Calibri" w:cs="Arial"/>
          <w:bCs/>
          <w:color w:val="000000"/>
          <w:sz w:val="22"/>
          <w:szCs w:val="22"/>
        </w:rPr>
        <w:t xml:space="preserve">, </w:t>
      </w:r>
      <w:ins w:id="13" w:author="Changes since 15.0" w:date="2018-10-17T18:04:00Z">
        <w:r w:rsidR="001B0A32" w:rsidRPr="005953F1">
          <w:rPr>
            <w:rFonts w:eastAsia="Calibri" w:cs="Arial"/>
            <w:b/>
            <w:bCs/>
            <w:color w:val="000000"/>
            <w:sz w:val="22"/>
            <w:szCs w:val="22"/>
          </w:rPr>
          <w:t>John</w:t>
        </w:r>
        <w:r w:rsidR="002D19D4" w:rsidRPr="005953F1">
          <w:rPr>
            <w:rFonts w:eastAsia="Calibri" w:cs="Arial"/>
            <w:b/>
            <w:bCs/>
            <w:color w:val="000000"/>
            <w:sz w:val="22"/>
            <w:szCs w:val="22"/>
          </w:rPr>
          <w:t>_</w:t>
        </w:r>
        <w:r w:rsidR="001B0A32" w:rsidRPr="005953F1">
          <w:rPr>
            <w:rFonts w:eastAsia="Calibri" w:cs="Arial"/>
            <w:b/>
            <w:bCs/>
            <w:color w:val="000000"/>
            <w:sz w:val="22"/>
            <w:szCs w:val="22"/>
          </w:rPr>
          <w:t>RSVP</w:t>
        </w:r>
      </w:ins>
      <w:r w:rsidR="00C421BE">
        <w:rPr>
          <w:rFonts w:eastAsia="Calibri" w:cs="Arial"/>
          <w:b/>
          <w:bCs/>
          <w:color w:val="000000"/>
          <w:sz w:val="22"/>
          <w:szCs w:val="22"/>
        </w:rPr>
        <w:t>_1002_r2</w:t>
      </w:r>
      <w:del w:id="14" w:author="Changes since 15.0" w:date="2018-10-17T18:04:00Z">
        <w:r w:rsidR="001B0A32" w:rsidRPr="005953F1">
          <w:rPr>
            <w:rFonts w:eastAsia="Calibri" w:cs="Arial"/>
            <w:b/>
            <w:bCs/>
            <w:color w:val="000000"/>
            <w:sz w:val="22"/>
            <w:szCs w:val="22"/>
          </w:rPr>
          <w:delText>JohnRSVP_r2_002</w:delText>
        </w:r>
      </w:del>
      <w:r w:rsidR="0044713E" w:rsidRPr="005953F1">
        <w:rPr>
          <w:rFonts w:eastAsia="Calibri" w:cs="Arial"/>
          <w:b/>
          <w:bCs/>
          <w:color w:val="000000"/>
          <w:sz w:val="22"/>
          <w:szCs w:val="22"/>
        </w:rPr>
        <w:t>.cnt</w:t>
      </w:r>
      <w:r w:rsidR="002275F9" w:rsidRPr="005953F1">
        <w:rPr>
          <w:rFonts w:eastAsia="Calibri" w:cs="Arial"/>
          <w:bCs/>
          <w:color w:val="000000"/>
          <w:sz w:val="22"/>
          <w:szCs w:val="22"/>
        </w:rPr>
        <w:t>, etc.</w:t>
      </w:r>
    </w:p>
    <w:p w14:paraId="1B5C48CE" w14:textId="77777777" w:rsidR="00771778" w:rsidRPr="005953F1" w:rsidRDefault="003C05F3" w:rsidP="003C05F3">
      <w:pPr>
        <w:pStyle w:val="ListParagraph"/>
        <w:numPr>
          <w:ilvl w:val="1"/>
          <w:numId w:val="6"/>
        </w:numPr>
        <w:rPr>
          <w:rFonts w:eastAsia="Calibri" w:cs="Arial"/>
          <w:bCs/>
          <w:color w:val="000000"/>
          <w:sz w:val="22"/>
          <w:szCs w:val="22"/>
        </w:rPr>
      </w:pPr>
      <w:r w:rsidRPr="005953F1">
        <w:rPr>
          <w:rFonts w:eastAsia="Calibri" w:cs="Arial"/>
          <w:bCs/>
          <w:color w:val="000000"/>
          <w:sz w:val="22"/>
          <w:szCs w:val="22"/>
        </w:rPr>
        <w:t xml:space="preserve">Sampling Rate: </w:t>
      </w:r>
      <w:r w:rsidR="00054CEF" w:rsidRPr="005953F1">
        <w:rPr>
          <w:rFonts w:eastAsia="Calibri" w:cs="Arial"/>
          <w:bCs/>
          <w:color w:val="000000"/>
          <w:sz w:val="22"/>
          <w:szCs w:val="22"/>
        </w:rPr>
        <w:t>512</w:t>
      </w:r>
    </w:p>
    <w:bookmarkEnd w:id="0"/>
    <w:bookmarkEnd w:id="1"/>
    <w:p w14:paraId="53FE5AE0" w14:textId="16C97E23" w:rsidR="00771778" w:rsidRPr="005953F1" w:rsidRDefault="003C05F3" w:rsidP="003C05F3">
      <w:pPr>
        <w:pStyle w:val="ListParagraph"/>
        <w:numPr>
          <w:ilvl w:val="1"/>
          <w:numId w:val="6"/>
        </w:numPr>
        <w:rPr>
          <w:rFonts w:eastAsia="Calibri" w:cs="Arial"/>
          <w:bCs/>
          <w:color w:val="000000"/>
          <w:sz w:val="22"/>
          <w:szCs w:val="22"/>
        </w:rPr>
      </w:pPr>
      <w:r w:rsidRPr="005953F1">
        <w:rPr>
          <w:rFonts w:eastAsia="Calibri" w:cs="Arial"/>
          <w:bCs/>
          <w:color w:val="000000"/>
          <w:sz w:val="22"/>
          <w:szCs w:val="22"/>
        </w:rPr>
        <w:t xml:space="preserve">Montage: </w:t>
      </w:r>
      <w:proofErr w:type="spellStart"/>
      <w:ins w:id="15" w:author="Changes since 15.0" w:date="2018-10-17T18:04:00Z">
        <w:r w:rsidR="002D19D4" w:rsidRPr="005953F1">
          <w:rPr>
            <w:rFonts w:eastAsia="Calibri" w:cs="Arial"/>
            <w:b/>
            <w:bCs/>
            <w:color w:val="000000"/>
            <w:sz w:val="22"/>
            <w:szCs w:val="22"/>
          </w:rPr>
          <w:t>Hause</w:t>
        </w:r>
        <w:r w:rsidR="001B0A32" w:rsidRPr="005953F1">
          <w:rPr>
            <w:rFonts w:eastAsia="Calibri" w:cs="Arial"/>
            <w:b/>
            <w:bCs/>
            <w:color w:val="000000"/>
            <w:sz w:val="22"/>
            <w:szCs w:val="22"/>
          </w:rPr>
          <w:t>Montage</w:t>
        </w:r>
      </w:ins>
      <w:proofErr w:type="spellEnd"/>
      <w:del w:id="16" w:author="Changes since 15.0" w:date="2018-10-17T18:04:00Z">
        <w:r w:rsidR="001B0A32" w:rsidRPr="005953F1">
          <w:rPr>
            <w:rFonts w:eastAsia="Calibri" w:cs="Arial"/>
            <w:b/>
            <w:bCs/>
            <w:color w:val="000000"/>
            <w:sz w:val="22"/>
            <w:szCs w:val="22"/>
          </w:rPr>
          <w:delText>JohnMontage</w:delText>
        </w:r>
      </w:del>
      <w:r w:rsidR="001B0A32" w:rsidRPr="005953F1">
        <w:rPr>
          <w:rFonts w:eastAsia="Calibri" w:cs="Arial"/>
          <w:bCs/>
          <w:color w:val="000000"/>
          <w:sz w:val="22"/>
          <w:szCs w:val="22"/>
        </w:rPr>
        <w:t xml:space="preserve"> </w:t>
      </w:r>
    </w:p>
    <w:p w14:paraId="350F92E8" w14:textId="77777777" w:rsidR="00FA5685" w:rsidRPr="0073255A" w:rsidRDefault="003C05F3" w:rsidP="003C05F3">
      <w:pPr>
        <w:pStyle w:val="ListParagraph"/>
        <w:numPr>
          <w:ilvl w:val="1"/>
          <w:numId w:val="6"/>
        </w:numPr>
        <w:rPr>
          <w:rFonts w:eastAsia="Calibri" w:cs="Arial"/>
          <w:bCs/>
          <w:color w:val="000000"/>
          <w:sz w:val="22"/>
          <w:szCs w:val="22"/>
        </w:rPr>
      </w:pPr>
      <w:r w:rsidRPr="0073255A">
        <w:rPr>
          <w:rFonts w:eastAsia="Calibri" w:cs="Arial"/>
          <w:bCs/>
          <w:color w:val="000000"/>
          <w:sz w:val="22"/>
          <w:szCs w:val="22"/>
        </w:rPr>
        <w:t xml:space="preserve">Leave everything else empty. All checkboxes at the bottom should be UNCHECKED. </w:t>
      </w:r>
      <w:r w:rsidRPr="0073255A">
        <w:rPr>
          <w:rFonts w:ascii="MS Mincho" w:eastAsia="MS Mincho" w:hAnsi="MS Mincho" w:cs="MS Mincho"/>
          <w:bCs/>
          <w:color w:val="000000"/>
          <w:sz w:val="22"/>
          <w:szCs w:val="22"/>
        </w:rPr>
        <w:t>⁃</w:t>
      </w:r>
      <w:r w:rsidRPr="0073255A">
        <w:rPr>
          <w:rFonts w:eastAsia="Calibri" w:cs="Arial"/>
          <w:bCs/>
          <w:color w:val="000000"/>
          <w:sz w:val="22"/>
          <w:szCs w:val="22"/>
        </w:rPr>
        <w:t xml:space="preserve"> Click 'OK'.</w:t>
      </w:r>
    </w:p>
    <w:p w14:paraId="13C88781" w14:textId="6444EE5F" w:rsidR="00FA5685" w:rsidRPr="0073255A" w:rsidRDefault="003C05F3" w:rsidP="003C05F3">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 xml:space="preserve">A Dialog window with blue background should appear. It should have </w:t>
      </w:r>
      <w:r w:rsidRPr="001D5CDC">
        <w:rPr>
          <w:rFonts w:eastAsia="Calibri" w:cs="Arial"/>
          <w:bCs/>
          <w:i/>
          <w:color w:val="000000"/>
          <w:sz w:val="22"/>
          <w:szCs w:val="22"/>
        </w:rPr>
        <w:t>'Check Impedances</w:t>
      </w:r>
      <w:r w:rsidRPr="0073255A">
        <w:rPr>
          <w:rFonts w:eastAsia="Calibri" w:cs="Arial"/>
          <w:bCs/>
          <w:color w:val="000000"/>
          <w:sz w:val="22"/>
          <w:szCs w:val="22"/>
        </w:rPr>
        <w:t>,' '</w:t>
      </w:r>
      <w:r w:rsidRPr="001D5CDC">
        <w:rPr>
          <w:rFonts w:eastAsia="Calibri" w:cs="Arial"/>
          <w:bCs/>
          <w:i/>
          <w:color w:val="000000"/>
          <w:sz w:val="22"/>
          <w:szCs w:val="22"/>
        </w:rPr>
        <w:t>Show EEG</w:t>
      </w:r>
      <w:r w:rsidRPr="0073255A">
        <w:rPr>
          <w:rFonts w:eastAsia="Calibri" w:cs="Arial"/>
          <w:bCs/>
          <w:color w:val="000000"/>
          <w:sz w:val="22"/>
          <w:szCs w:val="22"/>
        </w:rPr>
        <w:t>,' and '</w:t>
      </w:r>
      <w:r w:rsidRPr="001D5CDC">
        <w:rPr>
          <w:rFonts w:eastAsia="Calibri" w:cs="Arial"/>
          <w:bCs/>
          <w:i/>
          <w:color w:val="000000"/>
          <w:sz w:val="22"/>
          <w:szCs w:val="22"/>
        </w:rPr>
        <w:t>Proceed</w:t>
      </w:r>
      <w:r w:rsidRPr="0073255A">
        <w:rPr>
          <w:rFonts w:eastAsia="Calibri" w:cs="Arial"/>
          <w:bCs/>
          <w:color w:val="000000"/>
          <w:sz w:val="22"/>
          <w:szCs w:val="22"/>
        </w:rPr>
        <w:t>' on it. At the background, you should see a big '</w:t>
      </w:r>
      <w:r w:rsidRPr="001D5CDC">
        <w:rPr>
          <w:rFonts w:eastAsia="Calibri" w:cs="Arial"/>
          <w:bCs/>
          <w:i/>
          <w:color w:val="000000"/>
          <w:sz w:val="22"/>
          <w:szCs w:val="22"/>
        </w:rPr>
        <w:t>Not Recording!</w:t>
      </w:r>
      <w:r w:rsidRPr="0073255A">
        <w:rPr>
          <w:rFonts w:eastAsia="Calibri" w:cs="Arial"/>
          <w:bCs/>
          <w:color w:val="000000"/>
          <w:sz w:val="22"/>
          <w:szCs w:val="22"/>
        </w:rPr>
        <w:t xml:space="preserve">'. </w:t>
      </w:r>
    </w:p>
    <w:p w14:paraId="1B5A9BBE" w14:textId="1B0832A3" w:rsidR="00B87566" w:rsidRPr="0073255A" w:rsidRDefault="003C05F3" w:rsidP="003C05F3">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Click '</w:t>
      </w:r>
      <w:r w:rsidRPr="001D5CDC">
        <w:rPr>
          <w:rFonts w:eastAsia="Calibri" w:cs="Arial"/>
          <w:bCs/>
          <w:i/>
          <w:color w:val="000000"/>
          <w:sz w:val="22"/>
          <w:szCs w:val="22"/>
        </w:rPr>
        <w:t>Check Impedances</w:t>
      </w:r>
      <w:r w:rsidRPr="0073255A">
        <w:rPr>
          <w:rFonts w:eastAsia="Calibri" w:cs="Arial"/>
          <w:bCs/>
          <w:color w:val="000000"/>
          <w:sz w:val="22"/>
          <w:szCs w:val="22"/>
        </w:rPr>
        <w:t xml:space="preserve">'. Then </w:t>
      </w:r>
      <w:r w:rsidR="00B87566" w:rsidRPr="0073255A">
        <w:rPr>
          <w:rFonts w:eastAsia="Calibri" w:cs="Arial"/>
          <w:bCs/>
          <w:color w:val="000000"/>
          <w:sz w:val="22"/>
          <w:szCs w:val="22"/>
        </w:rPr>
        <w:t>&gt; 30</w:t>
      </w:r>
      <w:r w:rsidRPr="0073255A">
        <w:rPr>
          <w:rFonts w:eastAsia="Calibri" w:cs="Arial"/>
          <w:bCs/>
          <w:color w:val="000000"/>
          <w:sz w:val="22"/>
          <w:szCs w:val="22"/>
        </w:rPr>
        <w:t xml:space="preserve"> red circles referring to </w:t>
      </w:r>
      <w:r w:rsidR="00B87566" w:rsidRPr="0073255A">
        <w:rPr>
          <w:rFonts w:eastAsia="Calibri" w:cs="Arial"/>
          <w:bCs/>
          <w:color w:val="000000"/>
          <w:sz w:val="22"/>
          <w:szCs w:val="22"/>
        </w:rPr>
        <w:t>different</w:t>
      </w:r>
      <w:r w:rsidRPr="0073255A">
        <w:rPr>
          <w:rFonts w:eastAsia="Calibri" w:cs="Arial"/>
          <w:bCs/>
          <w:color w:val="000000"/>
          <w:sz w:val="22"/>
          <w:szCs w:val="22"/>
        </w:rPr>
        <w:t xml:space="preserve"> electrodes should appear:</w:t>
      </w:r>
    </w:p>
    <w:p w14:paraId="53CAA709" w14:textId="300640C0" w:rsidR="00B87566" w:rsidRPr="0073255A" w:rsidRDefault="00B87566" w:rsidP="00B87566">
      <w:pPr>
        <w:pStyle w:val="ListParagraph"/>
        <w:numPr>
          <w:ilvl w:val="1"/>
          <w:numId w:val="6"/>
        </w:numPr>
        <w:rPr>
          <w:rFonts w:eastAsia="Calibri" w:cs="Arial"/>
          <w:bCs/>
          <w:color w:val="000000"/>
          <w:sz w:val="22"/>
          <w:szCs w:val="22"/>
        </w:rPr>
      </w:pPr>
      <w:r w:rsidRPr="0073255A">
        <w:rPr>
          <w:rFonts w:eastAsia="Calibri" w:cs="Arial"/>
          <w:bCs/>
          <w:color w:val="000000"/>
          <w:sz w:val="22"/>
          <w:szCs w:val="22"/>
        </w:rPr>
        <w:t>&gt; 20 electrodes on the head</w:t>
      </w:r>
    </w:p>
    <w:p w14:paraId="315A21A1" w14:textId="7FB2EA0D" w:rsidR="00B87566" w:rsidRPr="0073255A" w:rsidRDefault="003C05F3" w:rsidP="00B87566">
      <w:pPr>
        <w:pStyle w:val="ListParagraph"/>
        <w:numPr>
          <w:ilvl w:val="1"/>
          <w:numId w:val="6"/>
        </w:numPr>
        <w:rPr>
          <w:rFonts w:eastAsia="Calibri" w:cs="Arial"/>
          <w:bCs/>
          <w:color w:val="000000"/>
          <w:sz w:val="22"/>
          <w:szCs w:val="22"/>
        </w:rPr>
      </w:pPr>
      <w:r w:rsidRPr="0073255A">
        <w:rPr>
          <w:rFonts w:eastAsia="Calibri" w:cs="Arial"/>
          <w:bCs/>
          <w:color w:val="000000"/>
          <w:sz w:val="22"/>
          <w:szCs w:val="22"/>
        </w:rPr>
        <w:t>2 ele</w:t>
      </w:r>
      <w:r w:rsidR="00B87566" w:rsidRPr="0073255A">
        <w:rPr>
          <w:rFonts w:eastAsia="Calibri" w:cs="Arial"/>
          <w:bCs/>
          <w:color w:val="000000"/>
          <w:sz w:val="22"/>
          <w:szCs w:val="22"/>
        </w:rPr>
        <w:t>ctrodes on the earlobes</w:t>
      </w:r>
      <w:r w:rsidR="00AA72A1" w:rsidRPr="0073255A">
        <w:rPr>
          <w:rFonts w:eastAsia="Calibri" w:cs="Arial"/>
          <w:bCs/>
          <w:color w:val="000000"/>
          <w:sz w:val="22"/>
          <w:szCs w:val="22"/>
        </w:rPr>
        <w:t xml:space="preserve"> for referencing</w:t>
      </w:r>
      <w:r w:rsidR="00B87566" w:rsidRPr="0073255A">
        <w:rPr>
          <w:rFonts w:eastAsia="Calibri" w:cs="Arial"/>
          <w:bCs/>
          <w:color w:val="000000"/>
          <w:sz w:val="22"/>
          <w:szCs w:val="22"/>
        </w:rPr>
        <w:t>: M1</w:t>
      </w:r>
      <w:r w:rsidRPr="0073255A">
        <w:rPr>
          <w:rFonts w:eastAsia="Calibri" w:cs="Arial"/>
          <w:bCs/>
          <w:color w:val="000000"/>
          <w:sz w:val="22"/>
          <w:szCs w:val="22"/>
        </w:rPr>
        <w:t>, M2</w:t>
      </w:r>
    </w:p>
    <w:p w14:paraId="272F1D15" w14:textId="58CD1772" w:rsidR="003C05F3" w:rsidRPr="0073255A" w:rsidRDefault="003C05F3" w:rsidP="003C05F3">
      <w:pPr>
        <w:pStyle w:val="ListParagraph"/>
        <w:numPr>
          <w:ilvl w:val="1"/>
          <w:numId w:val="6"/>
        </w:numPr>
        <w:rPr>
          <w:rFonts w:eastAsia="Calibri" w:cs="Arial"/>
          <w:bCs/>
          <w:color w:val="000000"/>
          <w:sz w:val="22"/>
          <w:szCs w:val="22"/>
        </w:rPr>
      </w:pPr>
      <w:r w:rsidRPr="0073255A">
        <w:rPr>
          <w:rFonts w:eastAsia="Calibri" w:cs="Arial"/>
          <w:bCs/>
          <w:color w:val="000000"/>
          <w:sz w:val="22"/>
          <w:szCs w:val="22"/>
        </w:rPr>
        <w:t>2 electrodes for eye mo</w:t>
      </w:r>
      <w:r w:rsidR="00B87566" w:rsidRPr="0073255A">
        <w:rPr>
          <w:rFonts w:eastAsia="Calibri" w:cs="Arial"/>
          <w:bCs/>
          <w:color w:val="000000"/>
          <w:sz w:val="22"/>
          <w:szCs w:val="22"/>
        </w:rPr>
        <w:t>vements: VEOG1 (</w:t>
      </w:r>
      <w:r w:rsidRPr="0073255A">
        <w:rPr>
          <w:rFonts w:eastAsia="Calibri" w:cs="Arial"/>
          <w:bCs/>
          <w:color w:val="000000"/>
          <w:sz w:val="22"/>
          <w:szCs w:val="22"/>
        </w:rPr>
        <w:t>above eyes/yellow wire) and</w:t>
      </w:r>
      <w:r w:rsidR="00ED3BE8" w:rsidRPr="0073255A">
        <w:rPr>
          <w:rFonts w:eastAsia="Calibri" w:cs="Arial"/>
          <w:bCs/>
          <w:color w:val="000000"/>
          <w:sz w:val="22"/>
          <w:szCs w:val="22"/>
        </w:rPr>
        <w:t xml:space="preserve"> </w:t>
      </w:r>
      <w:r w:rsidR="00AD4CB0" w:rsidRPr="0073255A">
        <w:rPr>
          <w:rFonts w:eastAsia="Calibri" w:cs="Arial"/>
          <w:bCs/>
          <w:color w:val="000000"/>
          <w:sz w:val="22"/>
          <w:szCs w:val="22"/>
        </w:rPr>
        <w:t>VEOG2 (</w:t>
      </w:r>
      <w:r w:rsidRPr="0073255A">
        <w:rPr>
          <w:rFonts w:eastAsia="Calibri" w:cs="Arial"/>
          <w:bCs/>
          <w:color w:val="000000"/>
          <w:sz w:val="22"/>
          <w:szCs w:val="22"/>
        </w:rPr>
        <w:t>below eyes/green wire)</w:t>
      </w:r>
    </w:p>
    <w:p w14:paraId="557B7EA7" w14:textId="1653B265" w:rsidR="003C05F3" w:rsidRPr="0073255A" w:rsidRDefault="000C4C4C" w:rsidP="003C05F3">
      <w:pPr>
        <w:rPr>
          <w:rFonts w:eastAsia="Calibri" w:cs="Arial"/>
          <w:bCs/>
          <w:color w:val="000000"/>
          <w:sz w:val="22"/>
          <w:szCs w:val="22"/>
        </w:rPr>
      </w:pPr>
      <w:r>
        <w:rPr>
          <w:noProof/>
        </w:rPr>
        <w:drawing>
          <wp:anchor distT="0" distB="0" distL="114300" distR="114300" simplePos="0" relativeHeight="251671552" behindDoc="0" locked="0" layoutInCell="1" allowOverlap="1" wp14:anchorId="5A13C6DC" wp14:editId="5163D1BD">
            <wp:simplePos x="0" y="0"/>
            <wp:positionH relativeFrom="column">
              <wp:posOffset>4762856</wp:posOffset>
            </wp:positionH>
            <wp:positionV relativeFrom="paragraph">
              <wp:posOffset>1998</wp:posOffset>
            </wp:positionV>
            <wp:extent cx="802640" cy="802640"/>
            <wp:effectExtent l="0" t="0" r="0" b="0"/>
            <wp:wrapNone/>
            <wp:docPr id="2" name="Picture 2" descr="https://upload.wikimedia.org/wikipedia/commons/e/e0/Psych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e/e0/Psychopy.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2640" cy="802640"/>
                    </a:xfrm>
                    <a:prstGeom prst="rect">
                      <a:avLst/>
                    </a:prstGeom>
                    <a:noFill/>
                    <a:ln>
                      <a:noFill/>
                    </a:ln>
                  </pic:spPr>
                </pic:pic>
              </a:graphicData>
            </a:graphic>
          </wp:anchor>
        </w:drawing>
      </w:r>
      <w:r w:rsidRPr="000C4C4C">
        <w:t xml:space="preserve"> </w:t>
      </w:r>
    </w:p>
    <w:p w14:paraId="42BA0349" w14:textId="0DDC6F93" w:rsidR="003C05F3" w:rsidRPr="0073255A" w:rsidRDefault="003C05F3" w:rsidP="003C05F3">
      <w:pPr>
        <w:rPr>
          <w:rFonts w:eastAsia="Calibri" w:cs="Arial"/>
          <w:bCs/>
          <w:color w:val="000000"/>
          <w:sz w:val="22"/>
          <w:szCs w:val="22"/>
        </w:rPr>
      </w:pPr>
      <w:r w:rsidRPr="0073255A">
        <w:rPr>
          <w:rFonts w:eastAsia="Calibri" w:cs="Arial"/>
          <w:bCs/>
          <w:color w:val="000000"/>
          <w:sz w:val="22"/>
          <w:szCs w:val="22"/>
        </w:rPr>
        <w:t xml:space="preserve">How to set up </w:t>
      </w:r>
      <w:r w:rsidR="00D7024B">
        <w:rPr>
          <w:rFonts w:eastAsia="Calibri" w:cs="Arial"/>
          <w:bCs/>
          <w:color w:val="000000"/>
          <w:sz w:val="22"/>
          <w:szCs w:val="22"/>
        </w:rPr>
        <w:t>PsychoPy</w:t>
      </w:r>
      <w:r w:rsidR="00D7024B" w:rsidRPr="0073255A">
        <w:rPr>
          <w:rFonts w:eastAsia="Calibri" w:cs="Arial"/>
          <w:bCs/>
          <w:color w:val="000000"/>
          <w:sz w:val="22"/>
          <w:szCs w:val="22"/>
        </w:rPr>
        <w:t xml:space="preserve"> </w:t>
      </w:r>
      <w:r w:rsidRPr="0073255A">
        <w:rPr>
          <w:rFonts w:eastAsia="Calibri" w:cs="Arial"/>
          <w:bCs/>
          <w:color w:val="000000"/>
          <w:sz w:val="22"/>
          <w:szCs w:val="22"/>
        </w:rPr>
        <w:t>to present stimuli on the presentati</w:t>
      </w:r>
      <w:r w:rsidR="00D31A65" w:rsidRPr="0073255A">
        <w:rPr>
          <w:rFonts w:eastAsia="Calibri" w:cs="Arial"/>
          <w:bCs/>
          <w:color w:val="000000"/>
          <w:sz w:val="22"/>
          <w:szCs w:val="22"/>
        </w:rPr>
        <w:t>on computer?</w:t>
      </w:r>
    </w:p>
    <w:p w14:paraId="4A217688" w14:textId="0E998BFC" w:rsidR="00C4547B" w:rsidRPr="0073255A" w:rsidRDefault="001C500E" w:rsidP="00C4547B">
      <w:pPr>
        <w:pStyle w:val="ListParagraph"/>
        <w:numPr>
          <w:ilvl w:val="0"/>
          <w:numId w:val="6"/>
        </w:numPr>
        <w:rPr>
          <w:rFonts w:eastAsia="Calibri" w:cs="Arial"/>
          <w:bCs/>
          <w:color w:val="000000"/>
          <w:sz w:val="22"/>
          <w:szCs w:val="22"/>
        </w:rPr>
      </w:pPr>
      <w:r w:rsidRPr="0073255A">
        <w:rPr>
          <w:rFonts w:eastAsia="Calibri" w:cs="Arial"/>
          <w:bCs/>
          <w:color w:val="000000"/>
          <w:sz w:val="22"/>
          <w:szCs w:val="22"/>
        </w:rPr>
        <w:lastRenderedPageBreak/>
        <w:t xml:space="preserve">Run </w:t>
      </w:r>
      <w:r w:rsidR="000C4C4C">
        <w:rPr>
          <w:rFonts w:eastAsia="Calibri" w:cs="Arial"/>
          <w:bCs/>
          <w:color w:val="000000"/>
          <w:sz w:val="22"/>
          <w:szCs w:val="22"/>
        </w:rPr>
        <w:t>PsychoPy</w:t>
      </w:r>
      <w:r w:rsidR="000C4C4C" w:rsidRPr="0073255A">
        <w:rPr>
          <w:rFonts w:eastAsia="Calibri" w:cs="Arial"/>
          <w:bCs/>
          <w:color w:val="000000"/>
          <w:sz w:val="22"/>
          <w:szCs w:val="22"/>
        </w:rPr>
        <w:t xml:space="preserve"> </w:t>
      </w:r>
      <w:r w:rsidR="00210DD5" w:rsidRPr="0073255A">
        <w:rPr>
          <w:rFonts w:eastAsia="Calibri" w:cs="Arial"/>
          <w:bCs/>
          <w:color w:val="000000"/>
          <w:sz w:val="22"/>
          <w:szCs w:val="22"/>
        </w:rPr>
        <w:t>(icon image to the right)</w:t>
      </w:r>
      <w:r w:rsidR="00210DD5" w:rsidRPr="0073255A">
        <w:rPr>
          <w:noProof/>
          <w:sz w:val="22"/>
          <w:szCs w:val="22"/>
          <w:lang w:val="en-GB"/>
        </w:rPr>
        <w:t xml:space="preserve">. </w:t>
      </w:r>
    </w:p>
    <w:p w14:paraId="160A11B8" w14:textId="339BF3A0" w:rsidR="00210DD5" w:rsidRPr="0073255A" w:rsidRDefault="00065336" w:rsidP="00C4547B">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 xml:space="preserve">Close any existing opened tabs in </w:t>
      </w:r>
      <w:r w:rsidR="000C4C4C">
        <w:rPr>
          <w:rFonts w:eastAsia="Calibri" w:cs="Arial"/>
          <w:bCs/>
          <w:color w:val="000000"/>
          <w:sz w:val="22"/>
          <w:szCs w:val="22"/>
        </w:rPr>
        <w:t>PsychoPy</w:t>
      </w:r>
      <w:r w:rsidRPr="0073255A">
        <w:rPr>
          <w:rFonts w:eastAsia="Calibri" w:cs="Arial"/>
          <w:bCs/>
          <w:color w:val="000000"/>
          <w:sz w:val="22"/>
          <w:szCs w:val="22"/>
        </w:rPr>
        <w:t>.</w:t>
      </w:r>
    </w:p>
    <w:p w14:paraId="2FEE2D72" w14:textId="6397E915" w:rsidR="00FA05EC" w:rsidRDefault="00065336" w:rsidP="00C4547B">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 xml:space="preserve">Click </w:t>
      </w:r>
      <w:r w:rsidR="00D32BB7">
        <w:rPr>
          <w:rFonts w:eastAsia="Calibri" w:cs="Arial"/>
          <w:bCs/>
          <w:color w:val="000000"/>
          <w:sz w:val="22"/>
          <w:szCs w:val="22"/>
        </w:rPr>
        <w:t>‘File’ &gt; ‘Open’</w:t>
      </w:r>
      <w:r w:rsidR="00D32BB7" w:rsidRPr="0073255A">
        <w:rPr>
          <w:rFonts w:eastAsia="Calibri" w:cs="Arial"/>
          <w:bCs/>
          <w:color w:val="000000"/>
          <w:sz w:val="22"/>
          <w:szCs w:val="22"/>
        </w:rPr>
        <w:t xml:space="preserve"> </w:t>
      </w:r>
    </w:p>
    <w:p w14:paraId="07C8862C" w14:textId="606E8FC4" w:rsidR="00065336" w:rsidRPr="0073255A" w:rsidRDefault="00FA05EC" w:rsidP="00D50249">
      <w:pPr>
        <w:pStyle w:val="ListParagraph"/>
        <w:numPr>
          <w:ilvl w:val="1"/>
          <w:numId w:val="6"/>
        </w:numPr>
        <w:rPr>
          <w:rFonts w:eastAsia="Calibri" w:cs="Arial"/>
          <w:bCs/>
          <w:color w:val="000000"/>
          <w:sz w:val="22"/>
          <w:szCs w:val="22"/>
        </w:rPr>
      </w:pPr>
      <w:r>
        <w:rPr>
          <w:rFonts w:eastAsia="Calibri" w:cs="Arial"/>
          <w:bCs/>
          <w:color w:val="000000"/>
          <w:sz w:val="22"/>
          <w:szCs w:val="22"/>
        </w:rPr>
        <w:t xml:space="preserve">Navigate to </w:t>
      </w:r>
      <w:r w:rsidR="00065336" w:rsidRPr="0073255A">
        <w:rPr>
          <w:rFonts w:eastAsia="Calibri" w:cs="Arial"/>
          <w:bCs/>
          <w:color w:val="000000"/>
          <w:sz w:val="22"/>
          <w:szCs w:val="22"/>
        </w:rPr>
        <w:t xml:space="preserve">the </w:t>
      </w:r>
      <w:r w:rsidR="002D1053">
        <w:rPr>
          <w:rFonts w:eastAsia="Calibri" w:cs="Arial"/>
          <w:b/>
          <w:bCs/>
          <w:color w:val="000000"/>
          <w:sz w:val="22"/>
          <w:szCs w:val="22"/>
        </w:rPr>
        <w:t>John RSVP Blink</w:t>
      </w:r>
      <w:r w:rsidR="00065336" w:rsidRPr="0073255A">
        <w:rPr>
          <w:rFonts w:eastAsia="Calibri" w:cs="Arial"/>
          <w:b/>
          <w:bCs/>
          <w:color w:val="000000"/>
          <w:sz w:val="22"/>
          <w:szCs w:val="22"/>
        </w:rPr>
        <w:t xml:space="preserve"> Study</w:t>
      </w:r>
      <w:r w:rsidR="00065336" w:rsidRPr="0073255A">
        <w:rPr>
          <w:rFonts w:eastAsia="Calibri" w:cs="Arial"/>
          <w:bCs/>
          <w:color w:val="000000"/>
          <w:sz w:val="22"/>
          <w:szCs w:val="22"/>
        </w:rPr>
        <w:t xml:space="preserve"> </w:t>
      </w:r>
      <w:r w:rsidR="003623BE">
        <w:rPr>
          <w:rFonts w:eastAsia="Calibri" w:cs="Arial"/>
          <w:bCs/>
          <w:color w:val="000000"/>
          <w:sz w:val="22"/>
          <w:szCs w:val="22"/>
        </w:rPr>
        <w:t xml:space="preserve">directory </w:t>
      </w:r>
      <w:r w:rsidR="00065336" w:rsidRPr="0073255A">
        <w:rPr>
          <w:rFonts w:eastAsia="Calibri" w:cs="Arial"/>
          <w:bCs/>
          <w:color w:val="000000"/>
          <w:sz w:val="22"/>
          <w:szCs w:val="22"/>
        </w:rPr>
        <w:t>on the desktop.</w:t>
      </w:r>
    </w:p>
    <w:p w14:paraId="437914AF" w14:textId="26DAFA0C" w:rsidR="00065336" w:rsidRPr="0073255A" w:rsidRDefault="00065336" w:rsidP="00D50249">
      <w:pPr>
        <w:pStyle w:val="ListParagraph"/>
        <w:numPr>
          <w:ilvl w:val="1"/>
          <w:numId w:val="6"/>
        </w:numPr>
        <w:rPr>
          <w:rFonts w:eastAsia="Calibri" w:cs="Arial"/>
          <w:bCs/>
          <w:color w:val="000000"/>
          <w:sz w:val="22"/>
          <w:szCs w:val="22"/>
        </w:rPr>
      </w:pPr>
      <w:r w:rsidRPr="0073255A">
        <w:rPr>
          <w:rFonts w:eastAsia="Calibri" w:cs="Arial"/>
          <w:bCs/>
          <w:color w:val="000000"/>
          <w:sz w:val="22"/>
          <w:szCs w:val="22"/>
        </w:rPr>
        <w:t xml:space="preserve">Click on </w:t>
      </w:r>
      <w:r w:rsidR="00FA05EC">
        <w:rPr>
          <w:rFonts w:eastAsia="Calibri" w:cs="Arial"/>
          <w:bCs/>
          <w:color w:val="000000"/>
          <w:sz w:val="22"/>
          <w:szCs w:val="22"/>
        </w:rPr>
        <w:t xml:space="preserve">the </w:t>
      </w:r>
      <w:r w:rsidR="00822DE9" w:rsidRPr="00DB06F9">
        <w:rPr>
          <w:rFonts w:eastAsia="Calibri" w:cs="Arial"/>
          <w:bCs/>
          <w:color w:val="000000"/>
          <w:sz w:val="22"/>
          <w:szCs w:val="22"/>
        </w:rPr>
        <w:t>appropriate</w:t>
      </w:r>
      <w:r w:rsidR="00FA05EC">
        <w:rPr>
          <w:rFonts w:eastAsia="Calibri" w:cs="Arial"/>
          <w:bCs/>
          <w:color w:val="000000"/>
          <w:sz w:val="22"/>
          <w:szCs w:val="22"/>
        </w:rPr>
        <w:t xml:space="preserve"> script</w:t>
      </w:r>
      <w:r w:rsidR="00DB06F9">
        <w:rPr>
          <w:rFonts w:eastAsia="Calibri" w:cs="Arial"/>
          <w:bCs/>
          <w:color w:val="000000"/>
          <w:sz w:val="22"/>
          <w:szCs w:val="22"/>
        </w:rPr>
        <w:t xml:space="preserve"> for the current condition</w:t>
      </w:r>
    </w:p>
    <w:p w14:paraId="32BB26A1" w14:textId="7F02B5BA" w:rsidR="004D3ABA" w:rsidRPr="0073255A" w:rsidRDefault="003C05F3" w:rsidP="003C05F3">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Do not rename or edit anything</w:t>
      </w:r>
      <w:r w:rsidR="00D00076" w:rsidRPr="0073255A">
        <w:rPr>
          <w:rFonts w:eastAsia="Calibri" w:cs="Arial"/>
          <w:bCs/>
          <w:color w:val="000000"/>
          <w:sz w:val="22"/>
          <w:szCs w:val="22"/>
        </w:rPr>
        <w:t xml:space="preserve"> in the script</w:t>
      </w:r>
      <w:r w:rsidRPr="0073255A">
        <w:rPr>
          <w:rFonts w:eastAsia="Calibri" w:cs="Arial"/>
          <w:bCs/>
          <w:color w:val="000000"/>
          <w:sz w:val="22"/>
          <w:szCs w:val="22"/>
        </w:rPr>
        <w:t xml:space="preserve"> or you'll crash everything! </w:t>
      </w:r>
      <w:r w:rsidRPr="001D5CDC">
        <w:rPr>
          <w:rFonts w:ascii="Chiller" w:eastAsia="Calibri" w:hAnsi="Chiller" w:cs="Arial"/>
          <w:b/>
          <w:bCs/>
          <w:color w:val="000000"/>
          <w:sz w:val="40"/>
          <w:szCs w:val="22"/>
        </w:rPr>
        <w:t>Beware</w:t>
      </w:r>
      <w:r w:rsidRPr="0073255A">
        <w:rPr>
          <w:rFonts w:eastAsia="Calibri" w:cs="Arial"/>
          <w:bCs/>
          <w:color w:val="000000"/>
          <w:sz w:val="22"/>
          <w:szCs w:val="22"/>
        </w:rPr>
        <w:t>.</w:t>
      </w:r>
    </w:p>
    <w:p w14:paraId="2494E93D" w14:textId="41E012E2" w:rsidR="003C05F3" w:rsidRPr="0073255A" w:rsidRDefault="001A5177" w:rsidP="003C05F3">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Later</w:t>
      </w:r>
      <w:r w:rsidR="003C05F3" w:rsidRPr="0073255A">
        <w:rPr>
          <w:rFonts w:eastAsia="Calibri" w:cs="Arial"/>
          <w:bCs/>
          <w:color w:val="000000"/>
          <w:sz w:val="22"/>
          <w:szCs w:val="22"/>
        </w:rPr>
        <w:t xml:space="preserve">, you can begin the study by clicking on the </w:t>
      </w:r>
      <w:r w:rsidR="00C22C32" w:rsidRPr="0073255A">
        <w:rPr>
          <w:rFonts w:eastAsia="Calibri" w:cs="Arial"/>
          <w:bCs/>
          <w:color w:val="000000"/>
          <w:sz w:val="22"/>
          <w:szCs w:val="22"/>
        </w:rPr>
        <w:t>green</w:t>
      </w:r>
      <w:r w:rsidR="003C05F3" w:rsidRPr="0073255A">
        <w:rPr>
          <w:rFonts w:eastAsia="Calibri" w:cs="Arial"/>
          <w:bCs/>
          <w:color w:val="000000"/>
          <w:sz w:val="22"/>
          <w:szCs w:val="22"/>
        </w:rPr>
        <w:t xml:space="preserve"> </w:t>
      </w:r>
      <w:r>
        <w:rPr>
          <w:rFonts w:eastAsia="Calibri" w:cs="Arial"/>
          <w:bCs/>
          <w:color w:val="000000"/>
          <w:sz w:val="22"/>
          <w:szCs w:val="22"/>
        </w:rPr>
        <w:t>running man icon</w:t>
      </w:r>
      <w:r w:rsidR="003C05F3" w:rsidRPr="0073255A">
        <w:rPr>
          <w:rFonts w:eastAsia="Calibri" w:cs="Arial"/>
          <w:bCs/>
          <w:color w:val="000000"/>
          <w:sz w:val="22"/>
          <w:szCs w:val="22"/>
        </w:rPr>
        <w:t xml:space="preserve"> at the top.</w:t>
      </w:r>
    </w:p>
    <w:p w14:paraId="2430F6AC" w14:textId="77777777" w:rsidR="00A61378" w:rsidRPr="0073255A" w:rsidRDefault="00A61378" w:rsidP="00A61378">
      <w:pPr>
        <w:rPr>
          <w:rFonts w:eastAsia="Calibri" w:cs="Arial"/>
          <w:bCs/>
          <w:color w:val="000000"/>
          <w:sz w:val="22"/>
          <w:szCs w:val="22"/>
        </w:rPr>
      </w:pPr>
    </w:p>
    <w:p w14:paraId="500BDC6D" w14:textId="53887953" w:rsidR="00A61378" w:rsidRPr="0073255A" w:rsidRDefault="00A61378" w:rsidP="00A61378">
      <w:pPr>
        <w:rPr>
          <w:rFonts w:eastAsia="Calibri" w:cs="Arial"/>
          <w:bCs/>
          <w:color w:val="000000"/>
          <w:sz w:val="22"/>
          <w:szCs w:val="22"/>
        </w:rPr>
      </w:pPr>
      <w:r w:rsidRPr="0073255A">
        <w:rPr>
          <w:rFonts w:eastAsia="Calibri" w:cs="Arial"/>
          <w:bCs/>
          <w:color w:val="000000"/>
          <w:sz w:val="22"/>
          <w:szCs w:val="22"/>
        </w:rPr>
        <w:t xml:space="preserve">Test the display switch box to make sure you can switch displays (to control/switch the display/monitor in the participant’s room). </w:t>
      </w:r>
    </w:p>
    <w:p w14:paraId="52CDAA73" w14:textId="77777777" w:rsidR="003C05F3" w:rsidRPr="0073255A" w:rsidRDefault="003C05F3" w:rsidP="003C05F3">
      <w:pPr>
        <w:rPr>
          <w:rFonts w:eastAsia="Calibri" w:cs="Arial"/>
          <w:bCs/>
          <w:color w:val="000000"/>
          <w:sz w:val="22"/>
          <w:szCs w:val="22"/>
        </w:rPr>
      </w:pPr>
    </w:p>
    <w:p w14:paraId="3EF82A8F" w14:textId="77777777" w:rsidR="009A4412" w:rsidRPr="0073255A" w:rsidRDefault="003C05F3">
      <w:pPr>
        <w:rPr>
          <w:rFonts w:eastAsia="Calibri" w:cs="Arial"/>
          <w:bCs/>
          <w:color w:val="000000"/>
          <w:sz w:val="22"/>
          <w:szCs w:val="22"/>
        </w:rPr>
      </w:pPr>
      <w:r w:rsidRPr="0073255A">
        <w:rPr>
          <w:rFonts w:eastAsia="Calibri" w:cs="Arial"/>
          <w:bCs/>
          <w:color w:val="000000"/>
          <w:sz w:val="22"/>
          <w:szCs w:val="22"/>
        </w:rPr>
        <w:t>If you've done everything above, then just wait for your participant to arrive.</w:t>
      </w:r>
    </w:p>
    <w:p w14:paraId="0918522C" w14:textId="77777777" w:rsidR="009A4412" w:rsidRPr="0073255A" w:rsidRDefault="009A4412">
      <w:pPr>
        <w:rPr>
          <w:rFonts w:eastAsia="Calibri" w:cs="Arial"/>
          <w:bCs/>
          <w:color w:val="000000"/>
          <w:sz w:val="22"/>
          <w:szCs w:val="22"/>
        </w:rPr>
      </w:pPr>
      <w:r w:rsidRPr="0073255A">
        <w:rPr>
          <w:rFonts w:eastAsia="Calibri" w:cs="Arial"/>
          <w:bCs/>
          <w:color w:val="000000"/>
          <w:sz w:val="22"/>
          <w:szCs w:val="22"/>
        </w:rPr>
        <w:br w:type="page"/>
      </w:r>
    </w:p>
    <w:p w14:paraId="2C8114EB" w14:textId="22B51268" w:rsidR="00994E2F" w:rsidRPr="0073255A" w:rsidRDefault="00994E2F" w:rsidP="00994E2F">
      <w:pPr>
        <w:jc w:val="center"/>
        <w:rPr>
          <w:rFonts w:eastAsia="Calibri" w:cs="Arial"/>
          <w:b/>
          <w:bCs/>
          <w:color w:val="000000"/>
          <w:sz w:val="22"/>
          <w:szCs w:val="22"/>
        </w:rPr>
      </w:pPr>
      <w:r w:rsidRPr="0073255A">
        <w:rPr>
          <w:rFonts w:eastAsia="Calibri" w:cs="Arial"/>
          <w:b/>
          <w:bCs/>
          <w:color w:val="000000"/>
          <w:sz w:val="22"/>
          <w:szCs w:val="22"/>
        </w:rPr>
        <w:lastRenderedPageBreak/>
        <w:t>Setting up the participant</w:t>
      </w:r>
    </w:p>
    <w:p w14:paraId="6F0C39C9" w14:textId="77777777" w:rsidR="00994E2F" w:rsidRPr="0073255A" w:rsidRDefault="00994E2F" w:rsidP="00994E2F">
      <w:pPr>
        <w:rPr>
          <w:rFonts w:eastAsia="Calibri" w:cs="Arial"/>
          <w:bCs/>
          <w:color w:val="000000"/>
          <w:sz w:val="22"/>
          <w:szCs w:val="22"/>
        </w:rPr>
      </w:pPr>
    </w:p>
    <w:p w14:paraId="01A76162" w14:textId="0DDD3022" w:rsidR="00994E2F" w:rsidRPr="0073255A" w:rsidRDefault="00486F2F" w:rsidP="00994E2F">
      <w:pPr>
        <w:rPr>
          <w:rFonts w:eastAsia="Calibri" w:cs="Arial"/>
          <w:bCs/>
          <w:color w:val="000000"/>
          <w:sz w:val="22"/>
          <w:szCs w:val="22"/>
        </w:rPr>
      </w:pPr>
      <w:r w:rsidRPr="0073255A">
        <w:rPr>
          <w:rFonts w:eastAsia="Calibri" w:cs="Arial"/>
          <w:bCs/>
          <w:color w:val="000000"/>
          <w:sz w:val="22"/>
          <w:szCs w:val="22"/>
        </w:rPr>
        <w:t>What to do first?</w:t>
      </w:r>
    </w:p>
    <w:p w14:paraId="0504FD63" w14:textId="20AF3A2F" w:rsidR="00994E2F" w:rsidRPr="0073255A" w:rsidRDefault="00994E2F" w:rsidP="00486F2F">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Welcome them to the lab and show them to the testing area.</w:t>
      </w:r>
      <w:r w:rsidR="00486F2F" w:rsidRPr="0073255A">
        <w:rPr>
          <w:rFonts w:eastAsia="Calibri" w:cs="Arial"/>
          <w:bCs/>
          <w:color w:val="000000"/>
          <w:sz w:val="22"/>
          <w:szCs w:val="22"/>
        </w:rPr>
        <w:t xml:space="preserve"> </w:t>
      </w:r>
      <w:r w:rsidRPr="0073255A">
        <w:rPr>
          <w:rFonts w:eastAsia="Calibri" w:cs="Arial"/>
          <w:bCs/>
          <w:color w:val="000000"/>
          <w:sz w:val="22"/>
          <w:szCs w:val="22"/>
        </w:rPr>
        <w:t>Introduce yourself and ask them for their names (so that you can check it's the correct participant —</w:t>
      </w:r>
      <w:r w:rsidR="001D5CDC">
        <w:rPr>
          <w:rFonts w:eastAsia="Calibri" w:cs="Arial"/>
          <w:bCs/>
          <w:color w:val="000000"/>
          <w:sz w:val="22"/>
          <w:szCs w:val="22"/>
        </w:rPr>
        <w:t xml:space="preserve"> </w:t>
      </w:r>
      <w:r w:rsidRPr="0073255A">
        <w:rPr>
          <w:rFonts w:eastAsia="Calibri" w:cs="Arial"/>
          <w:bCs/>
          <w:color w:val="000000"/>
          <w:sz w:val="22"/>
          <w:szCs w:val="22"/>
        </w:rPr>
        <w:t>same as name on SONA).</w:t>
      </w:r>
    </w:p>
    <w:p w14:paraId="198A9AFF" w14:textId="77777777" w:rsidR="00427189" w:rsidRPr="0073255A" w:rsidRDefault="00427189" w:rsidP="00994E2F">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Tell the participant something about the study (something like that):</w:t>
      </w:r>
    </w:p>
    <w:p w14:paraId="074AA1C8" w14:textId="16596CFF" w:rsidR="00AF5B42" w:rsidRPr="0073255A" w:rsidRDefault="00427189" w:rsidP="00994E2F">
      <w:pPr>
        <w:pStyle w:val="ListParagraph"/>
        <w:numPr>
          <w:ilvl w:val="1"/>
          <w:numId w:val="6"/>
        </w:numPr>
        <w:rPr>
          <w:rFonts w:eastAsia="Calibri" w:cs="Arial"/>
          <w:bCs/>
          <w:color w:val="000000"/>
          <w:sz w:val="22"/>
          <w:szCs w:val="22"/>
        </w:rPr>
      </w:pPr>
      <w:r w:rsidRPr="0073255A">
        <w:rPr>
          <w:rFonts w:eastAsia="Calibri" w:cs="Arial"/>
          <w:bCs/>
          <w:color w:val="000000"/>
          <w:sz w:val="22"/>
          <w:szCs w:val="22"/>
        </w:rPr>
        <w:t xml:space="preserve">This is a neuroscience study. We’re going to take </w:t>
      </w:r>
      <w:r w:rsidR="00994E2F" w:rsidRPr="0073255A">
        <w:rPr>
          <w:rFonts w:eastAsia="Calibri" w:cs="Arial"/>
          <w:bCs/>
          <w:color w:val="000000"/>
          <w:sz w:val="22"/>
          <w:szCs w:val="22"/>
        </w:rPr>
        <w:t xml:space="preserve">neural recordings with an electroencephalogram, or EEG for short. </w:t>
      </w:r>
      <w:r w:rsidRPr="0073255A">
        <w:rPr>
          <w:rFonts w:eastAsia="Calibri" w:cs="Arial"/>
          <w:bCs/>
          <w:color w:val="000000"/>
          <w:sz w:val="22"/>
          <w:szCs w:val="22"/>
        </w:rPr>
        <w:t xml:space="preserve">You will do </w:t>
      </w:r>
      <w:r w:rsidR="00083D84">
        <w:rPr>
          <w:rFonts w:eastAsia="Calibri" w:cs="Arial"/>
          <w:bCs/>
          <w:color w:val="000000"/>
          <w:sz w:val="22"/>
          <w:szCs w:val="22"/>
        </w:rPr>
        <w:t>two runs of a rapid visual presentation</w:t>
      </w:r>
      <w:r w:rsidR="00FA5BC9">
        <w:rPr>
          <w:rFonts w:eastAsia="Calibri" w:cs="Arial"/>
          <w:bCs/>
          <w:color w:val="000000"/>
          <w:sz w:val="22"/>
          <w:szCs w:val="22"/>
        </w:rPr>
        <w:t xml:space="preserve"> </w:t>
      </w:r>
      <w:r w:rsidRPr="0073255A">
        <w:rPr>
          <w:rFonts w:eastAsia="Calibri" w:cs="Arial"/>
          <w:bCs/>
          <w:color w:val="000000"/>
          <w:sz w:val="22"/>
          <w:szCs w:val="22"/>
        </w:rPr>
        <w:t xml:space="preserve">tasks and will get 2 credits for completing the study. </w:t>
      </w:r>
      <w:r w:rsidR="00994E2F" w:rsidRPr="0073255A">
        <w:rPr>
          <w:rFonts w:eastAsia="Calibri" w:cs="Arial"/>
          <w:bCs/>
          <w:color w:val="000000"/>
          <w:sz w:val="22"/>
          <w:szCs w:val="22"/>
        </w:rPr>
        <w:t>We will be ﬁtting an EEG cap on your head with a small amount of gel. You can wash, style, and dry your hair in our lab at the end of the study. Any questions about anything?</w:t>
      </w:r>
    </w:p>
    <w:p w14:paraId="1FBFCC7A" w14:textId="552D39EA" w:rsidR="00994E2F" w:rsidRPr="0073255A" w:rsidRDefault="00994E2F" w:rsidP="00AF5B42">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Then get them to read and sign the informed consent sheets.</w:t>
      </w:r>
    </w:p>
    <w:p w14:paraId="1C1416E6" w14:textId="668BB851" w:rsidR="00994E2F" w:rsidRDefault="00994E2F" w:rsidP="00994E2F">
      <w:pPr>
        <w:rPr>
          <w:rFonts w:eastAsia="Calibri" w:cs="Arial"/>
          <w:bCs/>
          <w:color w:val="000000"/>
          <w:sz w:val="22"/>
          <w:szCs w:val="22"/>
        </w:rPr>
      </w:pPr>
    </w:p>
    <w:p w14:paraId="192AEA06" w14:textId="2F6F8387" w:rsidR="00373DB6" w:rsidRDefault="00373DB6" w:rsidP="00994E2F">
      <w:pPr>
        <w:rPr>
          <w:rFonts w:eastAsia="Calibri" w:cs="Arial"/>
          <w:bCs/>
          <w:color w:val="000000"/>
          <w:sz w:val="22"/>
          <w:szCs w:val="22"/>
        </w:rPr>
      </w:pPr>
      <w:r>
        <w:rPr>
          <w:rFonts w:eastAsia="Calibri" w:cs="Arial"/>
          <w:bCs/>
          <w:color w:val="000000"/>
          <w:sz w:val="22"/>
          <w:szCs w:val="22"/>
        </w:rPr>
        <w:t xml:space="preserve">Present participants with the </w:t>
      </w:r>
      <w:r w:rsidRPr="00D50249">
        <w:rPr>
          <w:rFonts w:eastAsia="Calibri" w:cs="Arial"/>
          <w:b/>
          <w:bCs/>
          <w:color w:val="000000"/>
          <w:sz w:val="22"/>
          <w:szCs w:val="22"/>
        </w:rPr>
        <w:t>Toronto Mindfulness Scale</w:t>
      </w:r>
      <w:r w:rsidR="00DB06F9">
        <w:rPr>
          <w:rFonts w:eastAsia="Calibri" w:cs="Arial"/>
          <w:bCs/>
          <w:color w:val="000000"/>
          <w:sz w:val="22"/>
          <w:szCs w:val="22"/>
        </w:rPr>
        <w:t xml:space="preserve"> and </w:t>
      </w:r>
      <w:r>
        <w:rPr>
          <w:rFonts w:eastAsia="Calibri" w:cs="Arial"/>
          <w:bCs/>
          <w:color w:val="000000"/>
          <w:sz w:val="22"/>
          <w:szCs w:val="22"/>
        </w:rPr>
        <w:t xml:space="preserve">the </w:t>
      </w:r>
      <w:r w:rsidRPr="00D50249">
        <w:rPr>
          <w:rFonts w:eastAsia="Calibri" w:cs="Arial"/>
          <w:b/>
          <w:bCs/>
          <w:color w:val="000000"/>
          <w:sz w:val="22"/>
          <w:szCs w:val="22"/>
        </w:rPr>
        <w:t>Philadelphia Mindfulness Scale</w:t>
      </w:r>
      <w:r w:rsidR="003B3F80">
        <w:rPr>
          <w:rFonts w:eastAsia="Calibri" w:cs="Arial"/>
          <w:bCs/>
          <w:color w:val="000000"/>
          <w:sz w:val="22"/>
          <w:szCs w:val="22"/>
        </w:rPr>
        <w:t xml:space="preserve"> (</w:t>
      </w:r>
      <w:r w:rsidR="003B3F80" w:rsidRPr="00D50249">
        <w:rPr>
          <w:rFonts w:eastAsia="Calibri" w:cs="Arial"/>
          <w:bCs/>
          <w:i/>
          <w:color w:val="000000"/>
          <w:sz w:val="22"/>
          <w:szCs w:val="22"/>
        </w:rPr>
        <w:t>Pre-Intervention</w:t>
      </w:r>
      <w:r w:rsidR="003B3F80">
        <w:rPr>
          <w:rFonts w:eastAsia="Calibri" w:cs="Arial"/>
          <w:bCs/>
          <w:color w:val="000000"/>
          <w:sz w:val="22"/>
          <w:szCs w:val="22"/>
        </w:rPr>
        <w:t>)</w:t>
      </w:r>
      <w:r>
        <w:rPr>
          <w:rFonts w:eastAsia="Calibri" w:cs="Arial"/>
          <w:bCs/>
          <w:color w:val="000000"/>
          <w:sz w:val="22"/>
          <w:szCs w:val="22"/>
        </w:rPr>
        <w:t xml:space="preserve"> to assess trait and state mindfulness, respectively</w:t>
      </w:r>
      <w:r w:rsidR="00DB06F9">
        <w:rPr>
          <w:rFonts w:eastAsia="Calibri" w:cs="Arial"/>
          <w:bCs/>
          <w:color w:val="000000"/>
          <w:sz w:val="22"/>
          <w:szCs w:val="22"/>
        </w:rPr>
        <w:t>, and the Big Five Inventory</w:t>
      </w:r>
      <w:r>
        <w:rPr>
          <w:rFonts w:eastAsia="Calibri" w:cs="Arial"/>
          <w:bCs/>
          <w:color w:val="000000"/>
          <w:sz w:val="22"/>
          <w:szCs w:val="22"/>
        </w:rPr>
        <w:t>.</w:t>
      </w:r>
    </w:p>
    <w:p w14:paraId="7BD5C6FA" w14:textId="77777777" w:rsidR="00373DB6" w:rsidRPr="0073255A" w:rsidRDefault="00373DB6" w:rsidP="00994E2F">
      <w:pPr>
        <w:rPr>
          <w:rFonts w:eastAsia="Calibri" w:cs="Arial"/>
          <w:bCs/>
          <w:color w:val="000000"/>
          <w:sz w:val="22"/>
          <w:szCs w:val="22"/>
        </w:rPr>
      </w:pPr>
    </w:p>
    <w:p w14:paraId="49BF4055" w14:textId="77777777" w:rsidR="00994E2F" w:rsidRPr="0073255A" w:rsidRDefault="00994E2F" w:rsidP="00994E2F">
      <w:pPr>
        <w:rPr>
          <w:rFonts w:eastAsia="Calibri" w:cs="Arial"/>
          <w:bCs/>
          <w:color w:val="000000"/>
          <w:sz w:val="22"/>
          <w:szCs w:val="22"/>
        </w:rPr>
      </w:pPr>
      <w:r w:rsidRPr="0073255A">
        <w:rPr>
          <w:rFonts w:eastAsia="Calibri" w:cs="Arial"/>
          <w:bCs/>
          <w:color w:val="000000"/>
          <w:sz w:val="22"/>
          <w:szCs w:val="22"/>
        </w:rPr>
        <w:t>What to do before ﬁtting the cap?</w:t>
      </w:r>
    </w:p>
    <w:p w14:paraId="75F4BF0A" w14:textId="63C31125" w:rsidR="00AF5B42" w:rsidRPr="0073255A" w:rsidRDefault="00994E2F" w:rsidP="00994E2F">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Ask them to switch off their phones or make sure it's in Airplane mode. Explain this is to reduce interference with the EEG and eye-tracking systems</w:t>
      </w:r>
      <w:r w:rsidR="00AF5B42" w:rsidRPr="0073255A">
        <w:rPr>
          <w:rFonts w:eastAsia="Calibri" w:cs="Arial"/>
          <w:bCs/>
          <w:color w:val="000000"/>
          <w:sz w:val="22"/>
          <w:szCs w:val="22"/>
        </w:rPr>
        <w:t>.</w:t>
      </w:r>
    </w:p>
    <w:p w14:paraId="078F7944" w14:textId="77777777" w:rsidR="004E448A" w:rsidRPr="0073255A" w:rsidRDefault="00994E2F" w:rsidP="00994E2F">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If participant is wearing a watch, ask them to remove it and put it in their bag.</w:t>
      </w:r>
    </w:p>
    <w:p w14:paraId="71A0ED2F" w14:textId="77777777" w:rsidR="004E448A" w:rsidRPr="0073255A" w:rsidRDefault="00994E2F" w:rsidP="00994E2F">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If they need go to the washroom, let them go quickly.</w:t>
      </w:r>
    </w:p>
    <w:p w14:paraId="25418221" w14:textId="77777777" w:rsidR="004E448A" w:rsidRPr="0073255A" w:rsidRDefault="00994E2F" w:rsidP="00994E2F">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If chewing gum, ask them to discard it.</w:t>
      </w:r>
    </w:p>
    <w:p w14:paraId="5EE366DF" w14:textId="77777777" w:rsidR="004E448A" w:rsidRPr="0073255A" w:rsidRDefault="00994E2F" w:rsidP="00994E2F">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If wearing earrings, ask them to take them off because you need to attach electrodes.</w:t>
      </w:r>
    </w:p>
    <w:p w14:paraId="5DD69A5A" w14:textId="77777777" w:rsidR="004E448A" w:rsidRPr="0073255A" w:rsidRDefault="00994E2F" w:rsidP="00994E2F">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If they have their hair up, untie it.</w:t>
      </w:r>
    </w:p>
    <w:p w14:paraId="0FF19731" w14:textId="01815E38" w:rsidR="00994E2F" w:rsidRPr="0073255A" w:rsidRDefault="00994E2F" w:rsidP="00994E2F">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 xml:space="preserve">Tell participant </w:t>
      </w:r>
      <w:r w:rsidR="002D1887">
        <w:rPr>
          <w:rFonts w:eastAsia="Calibri" w:cs="Arial"/>
          <w:bCs/>
          <w:color w:val="000000"/>
          <w:sz w:val="22"/>
          <w:szCs w:val="22"/>
        </w:rPr>
        <w:t xml:space="preserve">sit comfortably in the chair. </w:t>
      </w:r>
    </w:p>
    <w:p w14:paraId="4241EB39" w14:textId="77777777" w:rsidR="00994E2F" w:rsidRPr="0073255A" w:rsidRDefault="00994E2F" w:rsidP="00994E2F">
      <w:pPr>
        <w:rPr>
          <w:rFonts w:eastAsia="Calibri" w:cs="Arial"/>
          <w:bCs/>
          <w:color w:val="000000"/>
          <w:sz w:val="22"/>
          <w:szCs w:val="22"/>
        </w:rPr>
      </w:pPr>
    </w:p>
    <w:p w14:paraId="0E656F97" w14:textId="31261C56" w:rsidR="007C4F9C" w:rsidRPr="0073255A" w:rsidRDefault="00994E2F" w:rsidP="007C4F9C">
      <w:pPr>
        <w:rPr>
          <w:rFonts w:eastAsia="Calibri" w:cs="Arial"/>
          <w:bCs/>
          <w:color w:val="000000"/>
          <w:sz w:val="22"/>
          <w:szCs w:val="22"/>
        </w:rPr>
      </w:pPr>
      <w:r w:rsidRPr="0073255A">
        <w:rPr>
          <w:rFonts w:eastAsia="Calibri" w:cs="Arial"/>
          <w:bCs/>
          <w:color w:val="000000"/>
          <w:sz w:val="22"/>
          <w:szCs w:val="22"/>
        </w:rPr>
        <w:t>How to put on the cap and apply gel? (Just a few timesaver tips to make life easier for you and the</w:t>
      </w:r>
      <w:r w:rsidR="007C4F9C" w:rsidRPr="0073255A">
        <w:rPr>
          <w:rFonts w:eastAsia="Calibri" w:cs="Arial"/>
          <w:bCs/>
          <w:color w:val="000000"/>
          <w:sz w:val="22"/>
          <w:szCs w:val="22"/>
        </w:rPr>
        <w:t xml:space="preserve"> participant!)</w:t>
      </w:r>
    </w:p>
    <w:p w14:paraId="7A01F5AA" w14:textId="767537D4" w:rsidR="00C9508E" w:rsidRPr="0073255A" w:rsidRDefault="00C9508E" w:rsidP="007C4F9C">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 xml:space="preserve">Use the display switch box to show the EEG impedance display on the participant’s display. </w:t>
      </w:r>
    </w:p>
    <w:p w14:paraId="617C9628" w14:textId="619B8F04" w:rsidR="001D6164" w:rsidRPr="0073255A" w:rsidRDefault="007C4F9C" w:rsidP="007C4F9C">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Often, it's much easier to get participants to put on the cap themselves. So</w:t>
      </w:r>
      <w:r w:rsidR="002D1887">
        <w:rPr>
          <w:rFonts w:eastAsia="Calibri" w:cs="Arial"/>
          <w:bCs/>
          <w:color w:val="000000"/>
          <w:sz w:val="22"/>
          <w:szCs w:val="22"/>
        </w:rPr>
        <w:t>,</w:t>
      </w:r>
      <w:r w:rsidRPr="0073255A">
        <w:rPr>
          <w:rFonts w:eastAsia="Calibri" w:cs="Arial"/>
          <w:bCs/>
          <w:color w:val="000000"/>
          <w:sz w:val="22"/>
          <w:szCs w:val="22"/>
        </w:rPr>
        <w:t xml:space="preserve"> you might want to get them to help you with that when you're trying to put on the cap. Show them the cap and tell them you're going to start ﬁtting it.</w:t>
      </w:r>
    </w:p>
    <w:p w14:paraId="33C443AE" w14:textId="5728617D" w:rsidR="001D6164" w:rsidRPr="0073255A" w:rsidRDefault="007C4F9C" w:rsidP="007C4F9C">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Use your subjective judgement to ﬁnd the mid</w:t>
      </w:r>
      <w:r w:rsidR="002D1887">
        <w:rPr>
          <w:rFonts w:eastAsia="Calibri" w:cs="Arial"/>
          <w:bCs/>
          <w:color w:val="000000"/>
          <w:sz w:val="22"/>
          <w:szCs w:val="22"/>
        </w:rPr>
        <w:t>-</w:t>
      </w:r>
      <w:r w:rsidRPr="0073255A">
        <w:rPr>
          <w:rFonts w:eastAsia="Calibri" w:cs="Arial"/>
          <w:bCs/>
          <w:color w:val="000000"/>
          <w:sz w:val="22"/>
          <w:szCs w:val="22"/>
        </w:rPr>
        <w:t xml:space="preserve">point of their head, press on that point, and ask them speciﬁcally, 'Does this feel like the center of your head?' We are usually </w:t>
      </w:r>
      <w:proofErr w:type="gramStart"/>
      <w:r w:rsidRPr="0073255A">
        <w:rPr>
          <w:rFonts w:eastAsia="Calibri" w:cs="Arial"/>
          <w:bCs/>
          <w:color w:val="000000"/>
          <w:sz w:val="22"/>
          <w:szCs w:val="22"/>
        </w:rPr>
        <w:t>really good</w:t>
      </w:r>
      <w:proofErr w:type="gramEnd"/>
      <w:r w:rsidRPr="0073255A">
        <w:rPr>
          <w:rFonts w:eastAsia="Calibri" w:cs="Arial"/>
          <w:bCs/>
          <w:color w:val="000000"/>
          <w:sz w:val="22"/>
          <w:szCs w:val="22"/>
        </w:rPr>
        <w:t xml:space="preserve"> at sensing whether someone or something is pressing down the center of our heads. Try it for yourself! If they say that's not the center, ask them where the center is. Then adjust the cap accordingly. After that, then use the measuring tape (ensure to mid</w:t>
      </w:r>
      <w:r w:rsidR="00496169">
        <w:rPr>
          <w:rFonts w:eastAsia="Calibri" w:cs="Arial"/>
          <w:bCs/>
          <w:color w:val="000000"/>
          <w:sz w:val="22"/>
          <w:szCs w:val="22"/>
        </w:rPr>
        <w:t>-</w:t>
      </w:r>
      <w:r w:rsidRPr="0073255A">
        <w:rPr>
          <w:rFonts w:eastAsia="Calibri" w:cs="Arial"/>
          <w:bCs/>
          <w:color w:val="000000"/>
          <w:sz w:val="22"/>
          <w:szCs w:val="22"/>
        </w:rPr>
        <w:t>point = to mid</w:t>
      </w:r>
      <w:r w:rsidR="00496169">
        <w:rPr>
          <w:rFonts w:eastAsia="Calibri" w:cs="Arial"/>
          <w:bCs/>
          <w:color w:val="000000"/>
          <w:sz w:val="22"/>
          <w:szCs w:val="22"/>
        </w:rPr>
        <w:t>-</w:t>
      </w:r>
      <w:proofErr w:type="gramStart"/>
      <w:r w:rsidRPr="0073255A">
        <w:rPr>
          <w:rFonts w:eastAsia="Calibri" w:cs="Arial"/>
          <w:bCs/>
          <w:color w:val="000000"/>
          <w:sz w:val="22"/>
          <w:szCs w:val="22"/>
        </w:rPr>
        <w:t>point, and</w:t>
      </w:r>
      <w:proofErr w:type="gramEnd"/>
      <w:r w:rsidRPr="0073255A">
        <w:rPr>
          <w:rFonts w:eastAsia="Calibri" w:cs="Arial"/>
          <w:bCs/>
          <w:color w:val="000000"/>
          <w:sz w:val="22"/>
          <w:szCs w:val="22"/>
        </w:rPr>
        <w:t xml:space="preserve"> left pre- to mid</w:t>
      </w:r>
      <w:r w:rsidR="00496169">
        <w:rPr>
          <w:rFonts w:eastAsia="Calibri" w:cs="Arial"/>
          <w:bCs/>
          <w:color w:val="000000"/>
          <w:sz w:val="22"/>
          <w:szCs w:val="22"/>
        </w:rPr>
        <w:t>-</w:t>
      </w:r>
      <w:r w:rsidRPr="0073255A">
        <w:rPr>
          <w:rFonts w:eastAsia="Calibri" w:cs="Arial"/>
          <w:bCs/>
          <w:color w:val="000000"/>
          <w:sz w:val="22"/>
          <w:szCs w:val="22"/>
        </w:rPr>
        <w:t>point = right pre-auricular to mid</w:t>
      </w:r>
      <w:r w:rsidR="00496169">
        <w:rPr>
          <w:rFonts w:eastAsia="Calibri" w:cs="Arial"/>
          <w:bCs/>
          <w:color w:val="000000"/>
          <w:sz w:val="22"/>
          <w:szCs w:val="22"/>
        </w:rPr>
        <w:t>-</w:t>
      </w:r>
      <w:r w:rsidRPr="0073255A">
        <w:rPr>
          <w:rFonts w:eastAsia="Calibri" w:cs="Arial"/>
          <w:bCs/>
          <w:color w:val="000000"/>
          <w:sz w:val="22"/>
          <w:szCs w:val="22"/>
        </w:rPr>
        <w:t>point) to check whether that's indeed the center and adjust accordingly again. At the end of the day, trust the measuring tape, not the participant because participants can get it wron</w:t>
      </w:r>
      <w:r w:rsidR="00772064">
        <w:rPr>
          <w:rFonts w:eastAsia="Calibri" w:cs="Arial"/>
          <w:bCs/>
          <w:color w:val="000000"/>
          <w:sz w:val="22"/>
          <w:szCs w:val="22"/>
        </w:rPr>
        <w:t>g.</w:t>
      </w:r>
    </w:p>
    <w:p w14:paraId="1436AFEF" w14:textId="77777777" w:rsidR="001D6164" w:rsidRPr="0073255A" w:rsidRDefault="007C4F9C" w:rsidP="007C4F9C">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Once cap is in the correct position, secure the strap under the chin.</w:t>
      </w:r>
    </w:p>
    <w:p w14:paraId="3D392914" w14:textId="77777777" w:rsidR="001D6164" w:rsidRPr="0073255A" w:rsidRDefault="007C4F9C" w:rsidP="007C4F9C">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Tell participant you're going to start applying gel. Tell them you're going to use a blunt needle. Show them the needle's blunt.</w:t>
      </w:r>
    </w:p>
    <w:p w14:paraId="29E6ECBC" w14:textId="4AFA0DDC" w:rsidR="0074407C" w:rsidRPr="0073255A" w:rsidRDefault="0074407C" w:rsidP="007C4F9C">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 xml:space="preserve">To avoid contamination, use separate needles on the participant’s scalp and the container with gel. </w:t>
      </w:r>
    </w:p>
    <w:p w14:paraId="1B27DA02" w14:textId="77777777" w:rsidR="001D6164" w:rsidRPr="0073255A" w:rsidRDefault="007C4F9C" w:rsidP="007C4F9C">
      <w:pPr>
        <w:pStyle w:val="ListParagraph"/>
        <w:numPr>
          <w:ilvl w:val="0"/>
          <w:numId w:val="6"/>
        </w:numPr>
        <w:rPr>
          <w:rFonts w:eastAsia="Calibri" w:cs="Arial"/>
          <w:bCs/>
          <w:color w:val="000000"/>
          <w:sz w:val="22"/>
          <w:szCs w:val="22"/>
        </w:rPr>
      </w:pPr>
      <w:r w:rsidRPr="0073255A">
        <w:rPr>
          <w:rFonts w:eastAsia="Calibri" w:cs="Arial"/>
          <w:bCs/>
          <w:color w:val="000000"/>
          <w:sz w:val="22"/>
          <w:szCs w:val="22"/>
        </w:rPr>
        <w:lastRenderedPageBreak/>
        <w:t>Before you apply the gel, use the tip of the needle to scratch the scalp and to lift off the hair ﬁrst. THEN you apply gel. By scratching the scalp ﬁrst and trying to lift the hair, the gel makes better and more direct contact with the scalp immediately, making life much easier for you.</w:t>
      </w:r>
    </w:p>
    <w:p w14:paraId="5510CA82" w14:textId="77777777" w:rsidR="00A448C8" w:rsidRPr="0073255A" w:rsidRDefault="007C4F9C" w:rsidP="007C4F9C">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 xml:space="preserve">First, gel the second electrode (this is the ground electrode) from the front, located on the midline. If you don't </w:t>
      </w:r>
      <w:proofErr w:type="spellStart"/>
      <w:r w:rsidRPr="0073255A">
        <w:rPr>
          <w:rFonts w:eastAsia="Calibri" w:cs="Arial"/>
          <w:bCs/>
          <w:color w:val="000000"/>
          <w:sz w:val="22"/>
          <w:szCs w:val="22"/>
        </w:rPr>
        <w:t>gel</w:t>
      </w:r>
      <w:proofErr w:type="spellEnd"/>
      <w:r w:rsidRPr="0073255A">
        <w:rPr>
          <w:rFonts w:eastAsia="Calibri" w:cs="Arial"/>
          <w:bCs/>
          <w:color w:val="000000"/>
          <w:sz w:val="22"/>
          <w:szCs w:val="22"/>
        </w:rPr>
        <w:t xml:space="preserve"> this electrode ﬁrst, you won't see impedances for all the other electrodes.</w:t>
      </w:r>
    </w:p>
    <w:p w14:paraId="43AA3EDA" w14:textId="77777777" w:rsidR="00A448C8" w:rsidRPr="0073255A" w:rsidRDefault="007C4F9C" w:rsidP="007C4F9C">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Make sure all impedances decrease (becomes blue) when you start gelling. Continue gelling, twisting, and turning the needle to scratch the scalp until all impedances are below 5.</w:t>
      </w:r>
    </w:p>
    <w:p w14:paraId="2F435D64" w14:textId="310AFE43" w:rsidR="00905E2F" w:rsidRPr="0073255A" w:rsidRDefault="007C4F9C" w:rsidP="007C4F9C">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Use lemon prep to clean the ears, around the eyes, and corrugator electrodes</w:t>
      </w:r>
      <w:r w:rsidR="00A448C8" w:rsidRPr="0073255A">
        <w:rPr>
          <w:rFonts w:eastAsia="Calibri" w:cs="Arial"/>
          <w:bCs/>
          <w:color w:val="000000"/>
          <w:sz w:val="22"/>
          <w:szCs w:val="22"/>
        </w:rPr>
        <w:t xml:space="preserve"> (only if using these electrodes)</w:t>
      </w:r>
      <w:r w:rsidRPr="0073255A">
        <w:rPr>
          <w:rFonts w:eastAsia="Calibri" w:cs="Arial"/>
          <w:bCs/>
          <w:color w:val="000000"/>
          <w:sz w:val="22"/>
          <w:szCs w:val="22"/>
        </w:rPr>
        <w:t xml:space="preserve">. Wipe off lemon prep with alcohol pad and pumice ﬁnger. Make sure no lemon-prep debris is left over. Earlobes and face should be </w:t>
      </w:r>
      <w:r w:rsidR="003D30F5">
        <w:rPr>
          <w:rFonts w:eastAsia="Calibri" w:cs="Arial"/>
          <w:bCs/>
          <w:color w:val="000000"/>
          <w:sz w:val="22"/>
          <w:szCs w:val="22"/>
        </w:rPr>
        <w:t>very</w:t>
      </w:r>
      <w:r w:rsidR="003D30F5" w:rsidRPr="0073255A">
        <w:rPr>
          <w:rFonts w:eastAsia="Calibri" w:cs="Arial"/>
          <w:bCs/>
          <w:color w:val="000000"/>
          <w:sz w:val="22"/>
          <w:szCs w:val="22"/>
        </w:rPr>
        <w:t xml:space="preserve"> </w:t>
      </w:r>
      <w:r w:rsidRPr="0073255A">
        <w:rPr>
          <w:rFonts w:eastAsia="Calibri" w:cs="Arial"/>
          <w:bCs/>
          <w:color w:val="000000"/>
          <w:sz w:val="22"/>
          <w:szCs w:val="22"/>
        </w:rPr>
        <w:t>clean now. Otherwise, we won't get clean recording.</w:t>
      </w:r>
    </w:p>
    <w:p w14:paraId="19E83487" w14:textId="445F245B" w:rsidR="00905E2F" w:rsidRPr="0073255A" w:rsidRDefault="007C4F9C" w:rsidP="007C4F9C">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 xml:space="preserve">Attach electrodes to the ear, then eyes, and ﬁnally </w:t>
      </w:r>
      <w:r w:rsidR="00905E2F" w:rsidRPr="0073255A">
        <w:rPr>
          <w:rFonts w:eastAsia="Calibri" w:cs="Arial"/>
          <w:bCs/>
          <w:color w:val="000000"/>
          <w:sz w:val="22"/>
          <w:szCs w:val="22"/>
        </w:rPr>
        <w:t>(if using these electrodes)</w:t>
      </w:r>
      <w:r w:rsidRPr="0073255A">
        <w:rPr>
          <w:rFonts w:eastAsia="Calibri" w:cs="Arial"/>
          <w:bCs/>
          <w:color w:val="000000"/>
          <w:sz w:val="22"/>
          <w:szCs w:val="22"/>
        </w:rPr>
        <w:t>.</w:t>
      </w:r>
    </w:p>
    <w:p w14:paraId="6E8D80F3" w14:textId="0ADD58F6" w:rsidR="00905E2F" w:rsidRPr="0073255A" w:rsidRDefault="007C4F9C" w:rsidP="007C4F9C">
      <w:pPr>
        <w:pStyle w:val="ListParagraph"/>
        <w:numPr>
          <w:ilvl w:val="0"/>
          <w:numId w:val="6"/>
        </w:numPr>
        <w:rPr>
          <w:rFonts w:eastAsia="Calibri" w:cs="Arial"/>
          <w:b/>
          <w:bCs/>
          <w:color w:val="000000"/>
          <w:sz w:val="22"/>
          <w:szCs w:val="22"/>
        </w:rPr>
      </w:pPr>
      <w:r w:rsidRPr="0073255A">
        <w:rPr>
          <w:rFonts w:eastAsia="Calibri" w:cs="Arial"/>
          <w:b/>
          <w:bCs/>
          <w:color w:val="000000"/>
          <w:sz w:val="22"/>
          <w:szCs w:val="22"/>
        </w:rPr>
        <w:t>Ens</w:t>
      </w:r>
      <w:r w:rsidR="0078465F" w:rsidRPr="0073255A">
        <w:rPr>
          <w:rFonts w:eastAsia="Calibri" w:cs="Arial"/>
          <w:b/>
          <w:bCs/>
          <w:color w:val="000000"/>
          <w:sz w:val="22"/>
          <w:szCs w:val="22"/>
        </w:rPr>
        <w:t>uring the impedances are close to or equal to 0</w:t>
      </w:r>
      <w:r w:rsidRPr="0073255A">
        <w:rPr>
          <w:rFonts w:eastAsia="Calibri" w:cs="Arial"/>
          <w:b/>
          <w:bCs/>
          <w:color w:val="000000"/>
          <w:sz w:val="22"/>
          <w:szCs w:val="22"/>
        </w:rPr>
        <w:t xml:space="preserve"> for the ear electrodes is REALLY IMPORTANT!</w:t>
      </w:r>
    </w:p>
    <w:p w14:paraId="4B2CD391" w14:textId="77777777" w:rsidR="00905E2F" w:rsidRPr="0073255A" w:rsidRDefault="007C4F9C" w:rsidP="007C4F9C">
      <w:pPr>
        <w:pStyle w:val="ListParagraph"/>
        <w:numPr>
          <w:ilvl w:val="0"/>
          <w:numId w:val="6"/>
        </w:numPr>
        <w:rPr>
          <w:rFonts w:eastAsia="Calibri" w:cs="Arial"/>
          <w:b/>
          <w:bCs/>
          <w:color w:val="000000"/>
          <w:sz w:val="22"/>
          <w:szCs w:val="22"/>
        </w:rPr>
      </w:pPr>
      <w:r w:rsidRPr="0073255A">
        <w:rPr>
          <w:rFonts w:eastAsia="Calibri" w:cs="Arial"/>
          <w:bCs/>
          <w:color w:val="000000"/>
          <w:sz w:val="22"/>
          <w:szCs w:val="22"/>
        </w:rPr>
        <w:t>To attach eye and corrugator electrodes, use the small washer adhesive.</w:t>
      </w:r>
    </w:p>
    <w:p w14:paraId="02DC1748" w14:textId="0DC92B62" w:rsidR="0074407C" w:rsidRPr="0073255A" w:rsidRDefault="007C4F9C" w:rsidP="007C4F9C">
      <w:pPr>
        <w:pStyle w:val="ListParagraph"/>
        <w:numPr>
          <w:ilvl w:val="0"/>
          <w:numId w:val="6"/>
        </w:numPr>
        <w:rPr>
          <w:rFonts w:eastAsia="Calibri" w:cs="Arial"/>
          <w:b/>
          <w:bCs/>
          <w:color w:val="000000"/>
          <w:sz w:val="22"/>
          <w:szCs w:val="22"/>
        </w:rPr>
      </w:pPr>
      <w:r w:rsidRPr="0073255A">
        <w:rPr>
          <w:rFonts w:eastAsia="Calibri" w:cs="Arial"/>
          <w:bCs/>
          <w:color w:val="000000"/>
          <w:sz w:val="22"/>
          <w:szCs w:val="22"/>
        </w:rPr>
        <w:t>After attach</w:t>
      </w:r>
      <w:r w:rsidR="004E28EE" w:rsidRPr="0073255A">
        <w:rPr>
          <w:rFonts w:eastAsia="Calibri" w:cs="Arial"/>
          <w:bCs/>
          <w:color w:val="000000"/>
          <w:sz w:val="22"/>
          <w:szCs w:val="22"/>
        </w:rPr>
        <w:t>ing any electrode on the face</w:t>
      </w:r>
      <w:r w:rsidR="0074407C" w:rsidRPr="0073255A">
        <w:rPr>
          <w:rFonts w:eastAsia="Calibri" w:cs="Arial"/>
          <w:bCs/>
          <w:color w:val="000000"/>
          <w:sz w:val="22"/>
          <w:szCs w:val="22"/>
        </w:rPr>
        <w:t xml:space="preserve"> (e.g., eye, corrugator)</w:t>
      </w:r>
      <w:r w:rsidRPr="0073255A">
        <w:rPr>
          <w:rFonts w:eastAsia="Calibri" w:cs="Arial"/>
          <w:bCs/>
          <w:color w:val="000000"/>
          <w:sz w:val="22"/>
          <w:szCs w:val="22"/>
        </w:rPr>
        <w:t xml:space="preserve">, press and hold for at least 5 seconds before releasing. This will help </w:t>
      </w:r>
      <w:r w:rsidR="003D30F5" w:rsidRPr="0073255A">
        <w:rPr>
          <w:rFonts w:eastAsia="Calibri" w:cs="Arial"/>
          <w:bCs/>
          <w:color w:val="000000"/>
          <w:sz w:val="22"/>
          <w:szCs w:val="22"/>
        </w:rPr>
        <w:t>stabilize</w:t>
      </w:r>
      <w:r w:rsidRPr="0073255A">
        <w:rPr>
          <w:rFonts w:eastAsia="Calibri" w:cs="Arial"/>
          <w:bCs/>
          <w:color w:val="000000"/>
          <w:sz w:val="22"/>
          <w:szCs w:val="22"/>
        </w:rPr>
        <w:t xml:space="preserve"> the connection and keep the electrodes ﬁrmly attached. Refer to facial and corrugator electrodes manual for more information on how to attach these electrodes.</w:t>
      </w:r>
    </w:p>
    <w:p w14:paraId="223C3636" w14:textId="77777777" w:rsidR="0074407C" w:rsidRPr="0073255A" w:rsidRDefault="007C4F9C" w:rsidP="007C4F9C">
      <w:pPr>
        <w:pStyle w:val="ListParagraph"/>
        <w:numPr>
          <w:ilvl w:val="0"/>
          <w:numId w:val="6"/>
        </w:numPr>
        <w:rPr>
          <w:rFonts w:eastAsia="Calibri" w:cs="Arial"/>
          <w:b/>
          <w:bCs/>
          <w:color w:val="000000"/>
          <w:sz w:val="22"/>
          <w:szCs w:val="22"/>
        </w:rPr>
      </w:pPr>
      <w:r w:rsidRPr="0073255A">
        <w:rPr>
          <w:rFonts w:eastAsia="Calibri" w:cs="Arial"/>
          <w:bCs/>
          <w:color w:val="000000"/>
          <w:sz w:val="22"/>
          <w:szCs w:val="22"/>
        </w:rPr>
        <w:t>Talk to the participant when you're gelling. Engage them. Get them to look at the image of their eyes on the display. Keep them happy. Happy participants = clean data = good results!</w:t>
      </w:r>
    </w:p>
    <w:p w14:paraId="381A66A7" w14:textId="64BE01D1" w:rsidR="00960B67" w:rsidRPr="0073255A" w:rsidRDefault="007C4F9C" w:rsidP="007C4F9C">
      <w:pPr>
        <w:pStyle w:val="ListParagraph"/>
        <w:numPr>
          <w:ilvl w:val="0"/>
          <w:numId w:val="6"/>
        </w:numPr>
        <w:rPr>
          <w:rFonts w:eastAsia="Calibri" w:cs="Arial"/>
          <w:b/>
          <w:bCs/>
          <w:color w:val="000000"/>
          <w:sz w:val="22"/>
          <w:szCs w:val="22"/>
        </w:rPr>
      </w:pPr>
      <w:r w:rsidRPr="0073255A">
        <w:rPr>
          <w:rFonts w:eastAsia="Calibri" w:cs="Arial"/>
          <w:bCs/>
          <w:color w:val="000000"/>
          <w:sz w:val="22"/>
          <w:szCs w:val="22"/>
        </w:rPr>
        <w:t>Explain to participants we're measuring brain activity, so it's very important to keep still. Explain that movement of the jaws, shoulders, and neck will appear in our measurements.</w:t>
      </w:r>
    </w:p>
    <w:p w14:paraId="1DDB4B94" w14:textId="18CA0A49" w:rsidR="00C9508E" w:rsidRPr="0073255A" w:rsidRDefault="00C9508E" w:rsidP="00C9508E">
      <w:pPr>
        <w:pStyle w:val="ListParagraph"/>
        <w:numPr>
          <w:ilvl w:val="0"/>
          <w:numId w:val="6"/>
        </w:numPr>
        <w:rPr>
          <w:rFonts w:eastAsia="Calibri" w:cs="Arial"/>
          <w:b/>
          <w:bCs/>
          <w:color w:val="000000"/>
          <w:sz w:val="22"/>
          <w:szCs w:val="22"/>
        </w:rPr>
      </w:pPr>
      <w:r w:rsidRPr="0073255A">
        <w:rPr>
          <w:rFonts w:eastAsia="Calibri" w:cs="Arial"/>
          <w:bCs/>
          <w:color w:val="000000"/>
          <w:sz w:val="22"/>
          <w:szCs w:val="22"/>
        </w:rPr>
        <w:t>Show participants their neural activity in the background. Get them to blink and look around to show them the effects of eye movements and moving. Remind them once to try not to blink or move too much during the experiment. Tell them to just be natural.</w:t>
      </w:r>
    </w:p>
    <w:p w14:paraId="0A7A93ED" w14:textId="77777777" w:rsidR="00D959BC" w:rsidRPr="0073255A" w:rsidRDefault="00D959BC" w:rsidP="00D959BC">
      <w:pPr>
        <w:rPr>
          <w:rFonts w:eastAsia="Calibri" w:cs="Arial"/>
          <w:bCs/>
          <w:color w:val="000000"/>
          <w:sz w:val="22"/>
          <w:szCs w:val="22"/>
        </w:rPr>
      </w:pPr>
    </w:p>
    <w:p w14:paraId="7758AC67" w14:textId="1F85E381" w:rsidR="00112449" w:rsidRPr="0073255A" w:rsidRDefault="00112449" w:rsidP="00112449">
      <w:pPr>
        <w:rPr>
          <w:rFonts w:eastAsia="Calibri" w:cs="Arial"/>
          <w:bCs/>
          <w:color w:val="000000"/>
          <w:sz w:val="22"/>
          <w:szCs w:val="22"/>
        </w:rPr>
      </w:pPr>
      <w:r w:rsidRPr="0073255A">
        <w:rPr>
          <w:rFonts w:eastAsia="Calibri" w:cs="Arial"/>
          <w:bCs/>
          <w:color w:val="000000"/>
          <w:sz w:val="22"/>
          <w:szCs w:val="22"/>
        </w:rPr>
        <w:t>What to tell the participant</w:t>
      </w:r>
      <w:r w:rsidR="002A396D" w:rsidRPr="0073255A">
        <w:rPr>
          <w:rFonts w:eastAsia="Calibri" w:cs="Arial"/>
          <w:bCs/>
          <w:color w:val="000000"/>
          <w:sz w:val="22"/>
          <w:szCs w:val="22"/>
        </w:rPr>
        <w:t xml:space="preserve"> and what to do next</w:t>
      </w:r>
      <w:r w:rsidRPr="0073255A">
        <w:rPr>
          <w:rFonts w:eastAsia="Calibri" w:cs="Arial"/>
          <w:bCs/>
          <w:color w:val="000000"/>
          <w:sz w:val="22"/>
          <w:szCs w:val="22"/>
        </w:rPr>
        <w:t>?</w:t>
      </w:r>
    </w:p>
    <w:p w14:paraId="5B90AA61" w14:textId="404543F2" w:rsidR="002A396D" w:rsidRPr="0073255A" w:rsidRDefault="00C83D16" w:rsidP="00662A44">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 xml:space="preserve">Tell them </w:t>
      </w:r>
      <w:r w:rsidR="003D3D3B">
        <w:rPr>
          <w:rFonts w:eastAsia="Calibri" w:cs="Arial"/>
          <w:bCs/>
          <w:color w:val="000000"/>
          <w:sz w:val="22"/>
          <w:szCs w:val="22"/>
        </w:rPr>
        <w:t>that</w:t>
      </w:r>
      <w:r w:rsidR="00F92AA6" w:rsidRPr="0073255A">
        <w:rPr>
          <w:rFonts w:eastAsia="Calibri" w:cs="Arial"/>
          <w:bCs/>
          <w:color w:val="000000"/>
          <w:sz w:val="22"/>
          <w:szCs w:val="22"/>
        </w:rPr>
        <w:t xml:space="preserve"> the study will begin now.</w:t>
      </w:r>
    </w:p>
    <w:p w14:paraId="1B62C347" w14:textId="3435C14F" w:rsidR="00F92AA6" w:rsidRPr="0073255A" w:rsidRDefault="00F92AA6" w:rsidP="00662A44">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Close the door.</w:t>
      </w:r>
    </w:p>
    <w:p w14:paraId="5D9EE88A" w14:textId="6A3D71CF" w:rsidR="00E47503" w:rsidRDefault="00E47503">
      <w:pPr>
        <w:rPr>
          <w:rFonts w:eastAsia="Calibri" w:cs="Arial"/>
          <w:bCs/>
          <w:color w:val="000000"/>
          <w:sz w:val="22"/>
          <w:szCs w:val="22"/>
        </w:rPr>
      </w:pPr>
      <w:r w:rsidRPr="0073255A">
        <w:rPr>
          <w:rFonts w:eastAsia="Calibri" w:cs="Arial"/>
          <w:bCs/>
          <w:color w:val="000000"/>
          <w:sz w:val="22"/>
          <w:szCs w:val="22"/>
        </w:rPr>
        <w:br w:type="page"/>
      </w:r>
    </w:p>
    <w:p w14:paraId="66BB32EF" w14:textId="5FBEBF73" w:rsidR="00BA2FEA" w:rsidRPr="0063024F" w:rsidRDefault="00BA2FEA" w:rsidP="00BA2FEA">
      <w:pPr>
        <w:jc w:val="center"/>
        <w:rPr>
          <w:rFonts w:eastAsia="Calibri" w:cs="Arial"/>
          <w:b/>
          <w:bCs/>
          <w:color w:val="000000"/>
          <w:sz w:val="22"/>
          <w:szCs w:val="22"/>
        </w:rPr>
      </w:pPr>
      <w:r w:rsidRPr="0063024F">
        <w:rPr>
          <w:rFonts w:eastAsia="Calibri" w:cs="Arial"/>
          <w:b/>
          <w:bCs/>
          <w:color w:val="000000"/>
          <w:sz w:val="22"/>
          <w:szCs w:val="22"/>
        </w:rPr>
        <w:lastRenderedPageBreak/>
        <w:t>Determining Task Order</w:t>
      </w:r>
    </w:p>
    <w:p w14:paraId="33C380B6" w14:textId="77777777" w:rsidR="00BA2FEA" w:rsidRDefault="00BA2FEA" w:rsidP="00BA2FEA">
      <w:pPr>
        <w:jc w:val="center"/>
        <w:rPr>
          <w:rFonts w:eastAsia="Calibri" w:cs="Arial"/>
          <w:bCs/>
          <w:color w:val="000000"/>
          <w:sz w:val="22"/>
          <w:szCs w:val="22"/>
        </w:rPr>
      </w:pPr>
    </w:p>
    <w:p w14:paraId="5DB2C31C" w14:textId="325DB841" w:rsidR="00BA2FEA" w:rsidRDefault="00BA2FEA">
      <w:pPr>
        <w:rPr>
          <w:rFonts w:eastAsia="Calibri" w:cs="Arial"/>
          <w:bCs/>
          <w:color w:val="000000"/>
          <w:sz w:val="22"/>
          <w:szCs w:val="22"/>
        </w:rPr>
      </w:pPr>
      <w:r>
        <w:rPr>
          <w:rFonts w:eastAsia="Calibri" w:cs="Arial"/>
          <w:bCs/>
          <w:color w:val="000000"/>
          <w:sz w:val="22"/>
          <w:szCs w:val="22"/>
        </w:rPr>
        <w:t>There are four potential combinations in which the task can be presented to participants, shown as rows in the table below.</w:t>
      </w:r>
    </w:p>
    <w:p w14:paraId="507257D9" w14:textId="77777777" w:rsidR="0063024F" w:rsidRDefault="0063024F">
      <w:pPr>
        <w:rPr>
          <w:rFonts w:eastAsia="Calibri" w:cs="Arial"/>
          <w:bCs/>
          <w:color w:val="000000"/>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1440"/>
        <w:gridCol w:w="1440"/>
        <w:gridCol w:w="1440"/>
        <w:gridCol w:w="1440"/>
      </w:tblGrid>
      <w:tr w:rsidR="00BA2FEA" w14:paraId="29ABD581" w14:textId="77777777" w:rsidTr="00BA2FEA">
        <w:tc>
          <w:tcPr>
            <w:tcW w:w="445" w:type="dxa"/>
          </w:tcPr>
          <w:p w14:paraId="74AE2CC4" w14:textId="23644620" w:rsidR="00BA2FEA" w:rsidRDefault="00BA2FEA" w:rsidP="00BA2FEA">
            <w:pPr>
              <w:jc w:val="right"/>
              <w:rPr>
                <w:rFonts w:eastAsia="Calibri" w:cs="Arial"/>
                <w:bCs/>
                <w:color w:val="000000"/>
                <w:sz w:val="22"/>
                <w:szCs w:val="22"/>
              </w:rPr>
            </w:pPr>
            <w:r>
              <w:rPr>
                <w:rFonts w:eastAsia="Calibri" w:cs="Arial"/>
                <w:bCs/>
                <w:color w:val="000000"/>
                <w:sz w:val="22"/>
                <w:szCs w:val="22"/>
              </w:rPr>
              <w:t>A.</w:t>
            </w:r>
          </w:p>
        </w:tc>
        <w:tc>
          <w:tcPr>
            <w:tcW w:w="1440" w:type="dxa"/>
          </w:tcPr>
          <w:p w14:paraId="58F855DC" w14:textId="25F517A9" w:rsidR="00BA2FEA" w:rsidRPr="00BA2FEA" w:rsidRDefault="00BA2FEA" w:rsidP="00BA2FEA">
            <w:pPr>
              <w:rPr>
                <w:rFonts w:eastAsia="Calibri" w:cs="Arial"/>
                <w:bCs/>
                <w:smallCaps/>
                <w:color w:val="000000"/>
                <w:sz w:val="22"/>
                <w:szCs w:val="22"/>
              </w:rPr>
            </w:pPr>
            <w:r w:rsidRPr="00BA2FEA">
              <w:rPr>
                <w:rFonts w:eastAsia="Calibri" w:cs="Arial"/>
                <w:bCs/>
                <w:smallCaps/>
                <w:color w:val="000000"/>
                <w:sz w:val="22"/>
                <w:szCs w:val="22"/>
              </w:rPr>
              <w:t>RSVP_1</w:t>
            </w:r>
          </w:p>
        </w:tc>
        <w:tc>
          <w:tcPr>
            <w:tcW w:w="1440" w:type="dxa"/>
            <w:tcBorders>
              <w:right w:val="single" w:sz="36" w:space="0" w:color="auto"/>
            </w:tcBorders>
          </w:tcPr>
          <w:p w14:paraId="4A02C019" w14:textId="1B05BAE9" w:rsidR="00BA2FEA" w:rsidRPr="00BA2FEA" w:rsidRDefault="00BA2FEA" w:rsidP="00BA2FEA">
            <w:pPr>
              <w:rPr>
                <w:rFonts w:eastAsia="Calibri" w:cs="Arial"/>
                <w:bCs/>
                <w:smallCaps/>
                <w:color w:val="000000"/>
                <w:sz w:val="22"/>
                <w:szCs w:val="22"/>
              </w:rPr>
            </w:pPr>
            <w:r w:rsidRPr="00BA2FEA">
              <w:rPr>
                <w:rFonts w:eastAsia="Calibri" w:cs="Arial"/>
                <w:bCs/>
                <w:smallCaps/>
                <w:color w:val="000000"/>
                <w:sz w:val="22"/>
                <w:szCs w:val="22"/>
              </w:rPr>
              <w:t>Tap_1</w:t>
            </w:r>
          </w:p>
        </w:tc>
        <w:tc>
          <w:tcPr>
            <w:tcW w:w="1440" w:type="dxa"/>
            <w:tcBorders>
              <w:left w:val="single" w:sz="36" w:space="0" w:color="auto"/>
            </w:tcBorders>
          </w:tcPr>
          <w:p w14:paraId="66905D7D" w14:textId="76B86CCA" w:rsidR="00BA2FEA" w:rsidRPr="00BA2FEA" w:rsidRDefault="00BA2FEA" w:rsidP="00BA2FEA">
            <w:pPr>
              <w:rPr>
                <w:rFonts w:eastAsia="Calibri" w:cs="Arial"/>
                <w:bCs/>
                <w:smallCaps/>
                <w:color w:val="000000"/>
                <w:sz w:val="22"/>
                <w:szCs w:val="22"/>
              </w:rPr>
            </w:pPr>
            <w:r w:rsidRPr="00BA2FEA">
              <w:rPr>
                <w:rFonts w:eastAsia="Calibri" w:cs="Arial"/>
                <w:bCs/>
                <w:smallCaps/>
                <w:color w:val="000000"/>
                <w:sz w:val="22"/>
                <w:szCs w:val="22"/>
              </w:rPr>
              <w:t>RSVP_2</w:t>
            </w:r>
          </w:p>
        </w:tc>
        <w:tc>
          <w:tcPr>
            <w:tcW w:w="1440" w:type="dxa"/>
          </w:tcPr>
          <w:p w14:paraId="4B5F7F84" w14:textId="3D7DD0DF" w:rsidR="00BA2FEA" w:rsidRPr="00BA2FEA" w:rsidRDefault="00BA2FEA" w:rsidP="00BA2FEA">
            <w:pPr>
              <w:rPr>
                <w:rFonts w:eastAsia="Calibri" w:cs="Arial"/>
                <w:bCs/>
                <w:smallCaps/>
                <w:color w:val="000000"/>
                <w:sz w:val="22"/>
                <w:szCs w:val="22"/>
              </w:rPr>
            </w:pPr>
            <w:r w:rsidRPr="00BA2FEA">
              <w:rPr>
                <w:rFonts w:eastAsia="Calibri" w:cs="Arial"/>
                <w:bCs/>
                <w:smallCaps/>
                <w:color w:val="000000"/>
                <w:sz w:val="22"/>
                <w:szCs w:val="22"/>
              </w:rPr>
              <w:t>Tap_2</w:t>
            </w:r>
          </w:p>
        </w:tc>
      </w:tr>
      <w:tr w:rsidR="00BA2FEA" w14:paraId="060E5242" w14:textId="77777777" w:rsidTr="00BA2FEA">
        <w:tc>
          <w:tcPr>
            <w:tcW w:w="445" w:type="dxa"/>
          </w:tcPr>
          <w:p w14:paraId="402A7494" w14:textId="58E2FDA9" w:rsidR="00BA2FEA" w:rsidRDefault="00BA2FEA" w:rsidP="00BA2FEA">
            <w:pPr>
              <w:jc w:val="right"/>
              <w:rPr>
                <w:rFonts w:eastAsia="Calibri" w:cs="Arial"/>
                <w:bCs/>
                <w:color w:val="000000"/>
                <w:sz w:val="22"/>
                <w:szCs w:val="22"/>
              </w:rPr>
            </w:pPr>
            <w:r>
              <w:rPr>
                <w:rFonts w:eastAsia="Calibri" w:cs="Arial"/>
                <w:bCs/>
                <w:color w:val="000000"/>
                <w:sz w:val="22"/>
                <w:szCs w:val="22"/>
              </w:rPr>
              <w:t xml:space="preserve">B. </w:t>
            </w:r>
          </w:p>
        </w:tc>
        <w:tc>
          <w:tcPr>
            <w:tcW w:w="1440" w:type="dxa"/>
          </w:tcPr>
          <w:p w14:paraId="37C72CE1" w14:textId="5F1FAA5D" w:rsidR="00BA2FEA" w:rsidRPr="00BA2FEA" w:rsidRDefault="00BA2FEA" w:rsidP="00BA2FEA">
            <w:pPr>
              <w:rPr>
                <w:rFonts w:eastAsia="Calibri" w:cs="Arial"/>
                <w:bCs/>
                <w:smallCaps/>
                <w:color w:val="000000"/>
                <w:sz w:val="22"/>
                <w:szCs w:val="22"/>
              </w:rPr>
            </w:pPr>
            <w:r w:rsidRPr="00BA2FEA">
              <w:rPr>
                <w:rFonts w:eastAsia="Calibri" w:cs="Arial"/>
                <w:bCs/>
                <w:smallCaps/>
                <w:color w:val="000000"/>
                <w:sz w:val="22"/>
                <w:szCs w:val="22"/>
              </w:rPr>
              <w:t>RSVP_1</w:t>
            </w:r>
          </w:p>
        </w:tc>
        <w:tc>
          <w:tcPr>
            <w:tcW w:w="1440" w:type="dxa"/>
            <w:tcBorders>
              <w:right w:val="single" w:sz="36" w:space="0" w:color="auto"/>
            </w:tcBorders>
          </w:tcPr>
          <w:p w14:paraId="6F1188C8" w14:textId="3CE576F4" w:rsidR="00BA2FEA" w:rsidRPr="00BA2FEA" w:rsidRDefault="00BA2FEA" w:rsidP="00BA2FEA">
            <w:pPr>
              <w:rPr>
                <w:rFonts w:eastAsia="Calibri" w:cs="Arial"/>
                <w:bCs/>
                <w:smallCaps/>
                <w:color w:val="000000"/>
                <w:sz w:val="22"/>
                <w:szCs w:val="22"/>
              </w:rPr>
            </w:pPr>
            <w:r w:rsidRPr="00BA2FEA">
              <w:rPr>
                <w:rFonts w:eastAsia="Calibri" w:cs="Arial"/>
                <w:bCs/>
                <w:smallCaps/>
                <w:color w:val="000000"/>
                <w:sz w:val="22"/>
                <w:szCs w:val="22"/>
              </w:rPr>
              <w:t>Tap_1</w:t>
            </w:r>
          </w:p>
        </w:tc>
        <w:tc>
          <w:tcPr>
            <w:tcW w:w="1440" w:type="dxa"/>
            <w:tcBorders>
              <w:left w:val="single" w:sz="36" w:space="0" w:color="auto"/>
            </w:tcBorders>
          </w:tcPr>
          <w:p w14:paraId="0EB940B8" w14:textId="3EB1B50C" w:rsidR="00BA2FEA" w:rsidRPr="00BA2FEA" w:rsidRDefault="00BA2FEA" w:rsidP="00BA2FEA">
            <w:pPr>
              <w:rPr>
                <w:rFonts w:eastAsia="Calibri" w:cs="Arial"/>
                <w:bCs/>
                <w:smallCaps/>
                <w:color w:val="000000"/>
                <w:sz w:val="22"/>
                <w:szCs w:val="22"/>
              </w:rPr>
            </w:pPr>
            <w:r w:rsidRPr="00BA2FEA">
              <w:rPr>
                <w:rFonts w:eastAsia="Calibri" w:cs="Arial"/>
                <w:bCs/>
                <w:smallCaps/>
                <w:color w:val="000000"/>
                <w:sz w:val="22"/>
                <w:szCs w:val="22"/>
              </w:rPr>
              <w:t>Tap_2</w:t>
            </w:r>
          </w:p>
        </w:tc>
        <w:tc>
          <w:tcPr>
            <w:tcW w:w="1440" w:type="dxa"/>
          </w:tcPr>
          <w:p w14:paraId="73F48139" w14:textId="278E3067" w:rsidR="00BA2FEA" w:rsidRPr="00BA2FEA" w:rsidRDefault="00BA2FEA" w:rsidP="00BA2FEA">
            <w:pPr>
              <w:rPr>
                <w:rFonts w:eastAsia="Calibri" w:cs="Arial"/>
                <w:bCs/>
                <w:smallCaps/>
                <w:color w:val="000000"/>
                <w:sz w:val="22"/>
                <w:szCs w:val="22"/>
              </w:rPr>
            </w:pPr>
            <w:r w:rsidRPr="00BA2FEA">
              <w:rPr>
                <w:rFonts w:eastAsia="Calibri" w:cs="Arial"/>
                <w:bCs/>
                <w:smallCaps/>
                <w:color w:val="000000"/>
                <w:sz w:val="22"/>
                <w:szCs w:val="22"/>
              </w:rPr>
              <w:t>RSVP_2</w:t>
            </w:r>
          </w:p>
        </w:tc>
      </w:tr>
      <w:tr w:rsidR="00BA2FEA" w14:paraId="44ADB794" w14:textId="77777777" w:rsidTr="00BA2FEA">
        <w:tc>
          <w:tcPr>
            <w:tcW w:w="445" w:type="dxa"/>
          </w:tcPr>
          <w:p w14:paraId="6E766CD7" w14:textId="172A138A" w:rsidR="00BA2FEA" w:rsidRDefault="00BA2FEA" w:rsidP="00BA2FEA">
            <w:pPr>
              <w:jc w:val="right"/>
              <w:rPr>
                <w:rFonts w:eastAsia="Calibri" w:cs="Arial"/>
                <w:bCs/>
                <w:color w:val="000000"/>
                <w:sz w:val="22"/>
                <w:szCs w:val="22"/>
              </w:rPr>
            </w:pPr>
            <w:r>
              <w:rPr>
                <w:rFonts w:eastAsia="Calibri" w:cs="Arial"/>
                <w:bCs/>
                <w:color w:val="000000"/>
                <w:sz w:val="22"/>
                <w:szCs w:val="22"/>
              </w:rPr>
              <w:t xml:space="preserve">C. </w:t>
            </w:r>
          </w:p>
        </w:tc>
        <w:tc>
          <w:tcPr>
            <w:tcW w:w="1440" w:type="dxa"/>
          </w:tcPr>
          <w:p w14:paraId="503A5D27" w14:textId="23F3D176" w:rsidR="00BA2FEA" w:rsidRPr="00BA2FEA" w:rsidRDefault="00BA2FEA" w:rsidP="00BA2FEA">
            <w:pPr>
              <w:rPr>
                <w:rFonts w:eastAsia="Calibri" w:cs="Arial"/>
                <w:bCs/>
                <w:smallCaps/>
                <w:color w:val="000000"/>
                <w:sz w:val="22"/>
                <w:szCs w:val="22"/>
              </w:rPr>
            </w:pPr>
            <w:r w:rsidRPr="00BA2FEA">
              <w:rPr>
                <w:rFonts w:eastAsia="Calibri" w:cs="Arial"/>
                <w:bCs/>
                <w:smallCaps/>
                <w:color w:val="000000"/>
                <w:sz w:val="22"/>
                <w:szCs w:val="22"/>
              </w:rPr>
              <w:t>Tap_1</w:t>
            </w:r>
          </w:p>
        </w:tc>
        <w:tc>
          <w:tcPr>
            <w:tcW w:w="1440" w:type="dxa"/>
            <w:tcBorders>
              <w:right w:val="single" w:sz="36" w:space="0" w:color="auto"/>
            </w:tcBorders>
          </w:tcPr>
          <w:p w14:paraId="6A14947B" w14:textId="2520711E" w:rsidR="00BA2FEA" w:rsidRPr="00BA2FEA" w:rsidRDefault="00BA2FEA" w:rsidP="00BA2FEA">
            <w:pPr>
              <w:rPr>
                <w:rFonts w:eastAsia="Calibri" w:cs="Arial"/>
                <w:bCs/>
                <w:smallCaps/>
                <w:color w:val="000000"/>
                <w:sz w:val="22"/>
                <w:szCs w:val="22"/>
              </w:rPr>
            </w:pPr>
            <w:r w:rsidRPr="00BA2FEA">
              <w:rPr>
                <w:rFonts w:eastAsia="Calibri" w:cs="Arial"/>
                <w:bCs/>
                <w:smallCaps/>
                <w:color w:val="000000"/>
                <w:sz w:val="22"/>
                <w:szCs w:val="22"/>
              </w:rPr>
              <w:t>RSVP_1</w:t>
            </w:r>
          </w:p>
        </w:tc>
        <w:tc>
          <w:tcPr>
            <w:tcW w:w="1440" w:type="dxa"/>
            <w:tcBorders>
              <w:left w:val="single" w:sz="36" w:space="0" w:color="auto"/>
            </w:tcBorders>
          </w:tcPr>
          <w:p w14:paraId="3291216E" w14:textId="4DF796AE" w:rsidR="00BA2FEA" w:rsidRPr="00BA2FEA" w:rsidRDefault="00BA2FEA" w:rsidP="00BA2FEA">
            <w:pPr>
              <w:rPr>
                <w:rFonts w:eastAsia="Calibri" w:cs="Arial"/>
                <w:bCs/>
                <w:smallCaps/>
                <w:color w:val="000000"/>
                <w:sz w:val="22"/>
                <w:szCs w:val="22"/>
              </w:rPr>
            </w:pPr>
            <w:r w:rsidRPr="00BA2FEA">
              <w:rPr>
                <w:rFonts w:eastAsia="Calibri" w:cs="Arial"/>
                <w:bCs/>
                <w:smallCaps/>
                <w:color w:val="000000"/>
                <w:sz w:val="22"/>
                <w:szCs w:val="22"/>
              </w:rPr>
              <w:t>RSVP_2</w:t>
            </w:r>
          </w:p>
        </w:tc>
        <w:tc>
          <w:tcPr>
            <w:tcW w:w="1440" w:type="dxa"/>
          </w:tcPr>
          <w:p w14:paraId="04BC3E46" w14:textId="14E3B524" w:rsidR="00BA2FEA" w:rsidRPr="00BA2FEA" w:rsidRDefault="00BA2FEA" w:rsidP="00BA2FEA">
            <w:pPr>
              <w:rPr>
                <w:rFonts w:eastAsia="Calibri" w:cs="Arial"/>
                <w:bCs/>
                <w:smallCaps/>
                <w:color w:val="000000"/>
                <w:sz w:val="22"/>
                <w:szCs w:val="22"/>
              </w:rPr>
            </w:pPr>
            <w:r w:rsidRPr="00BA2FEA">
              <w:rPr>
                <w:rFonts w:eastAsia="Calibri" w:cs="Arial"/>
                <w:bCs/>
                <w:smallCaps/>
                <w:color w:val="000000"/>
                <w:sz w:val="22"/>
                <w:szCs w:val="22"/>
              </w:rPr>
              <w:t>Tap_2</w:t>
            </w:r>
          </w:p>
        </w:tc>
      </w:tr>
      <w:tr w:rsidR="00BA2FEA" w14:paraId="3FA9264B" w14:textId="77777777" w:rsidTr="00BA2FEA">
        <w:tc>
          <w:tcPr>
            <w:tcW w:w="445" w:type="dxa"/>
          </w:tcPr>
          <w:p w14:paraId="576892CA" w14:textId="443C5220" w:rsidR="00BA2FEA" w:rsidRDefault="00BA2FEA" w:rsidP="00BA2FEA">
            <w:pPr>
              <w:jc w:val="right"/>
              <w:rPr>
                <w:rFonts w:eastAsia="Calibri" w:cs="Arial"/>
                <w:bCs/>
                <w:color w:val="000000"/>
                <w:sz w:val="22"/>
                <w:szCs w:val="22"/>
              </w:rPr>
            </w:pPr>
            <w:r>
              <w:rPr>
                <w:rFonts w:eastAsia="Calibri" w:cs="Arial"/>
                <w:bCs/>
                <w:color w:val="000000"/>
                <w:sz w:val="22"/>
                <w:szCs w:val="22"/>
              </w:rPr>
              <w:t xml:space="preserve">D. </w:t>
            </w:r>
          </w:p>
        </w:tc>
        <w:tc>
          <w:tcPr>
            <w:tcW w:w="1440" w:type="dxa"/>
          </w:tcPr>
          <w:p w14:paraId="61D42A0B" w14:textId="08685DA2" w:rsidR="00BA2FEA" w:rsidRPr="00BA2FEA" w:rsidRDefault="00BA2FEA" w:rsidP="00BA2FEA">
            <w:pPr>
              <w:rPr>
                <w:rFonts w:eastAsia="Calibri" w:cs="Arial"/>
                <w:bCs/>
                <w:smallCaps/>
                <w:color w:val="000000"/>
                <w:sz w:val="22"/>
                <w:szCs w:val="22"/>
              </w:rPr>
            </w:pPr>
            <w:r w:rsidRPr="00BA2FEA">
              <w:rPr>
                <w:rFonts w:eastAsia="Calibri" w:cs="Arial"/>
                <w:bCs/>
                <w:smallCaps/>
                <w:color w:val="000000"/>
                <w:sz w:val="22"/>
                <w:szCs w:val="22"/>
              </w:rPr>
              <w:t>Tap_1</w:t>
            </w:r>
          </w:p>
        </w:tc>
        <w:tc>
          <w:tcPr>
            <w:tcW w:w="1440" w:type="dxa"/>
            <w:tcBorders>
              <w:right w:val="single" w:sz="36" w:space="0" w:color="auto"/>
            </w:tcBorders>
          </w:tcPr>
          <w:p w14:paraId="235DDFF5" w14:textId="636ED965" w:rsidR="00BA2FEA" w:rsidRPr="00BA2FEA" w:rsidRDefault="00BA2FEA" w:rsidP="00BA2FEA">
            <w:pPr>
              <w:rPr>
                <w:rFonts w:eastAsia="Calibri" w:cs="Arial"/>
                <w:bCs/>
                <w:smallCaps/>
                <w:color w:val="000000"/>
                <w:sz w:val="22"/>
                <w:szCs w:val="22"/>
              </w:rPr>
            </w:pPr>
            <w:r w:rsidRPr="00BA2FEA">
              <w:rPr>
                <w:rFonts w:eastAsia="Calibri" w:cs="Arial"/>
                <w:bCs/>
                <w:smallCaps/>
                <w:color w:val="000000"/>
                <w:sz w:val="22"/>
                <w:szCs w:val="22"/>
              </w:rPr>
              <w:t>RSVP_1</w:t>
            </w:r>
          </w:p>
        </w:tc>
        <w:tc>
          <w:tcPr>
            <w:tcW w:w="1440" w:type="dxa"/>
            <w:tcBorders>
              <w:left w:val="single" w:sz="36" w:space="0" w:color="auto"/>
            </w:tcBorders>
          </w:tcPr>
          <w:p w14:paraId="63658C6C" w14:textId="33076537" w:rsidR="00BA2FEA" w:rsidRPr="00BA2FEA" w:rsidRDefault="00BA2FEA" w:rsidP="00BA2FEA">
            <w:pPr>
              <w:rPr>
                <w:rFonts w:eastAsia="Calibri" w:cs="Arial"/>
                <w:bCs/>
                <w:smallCaps/>
                <w:color w:val="000000"/>
                <w:sz w:val="22"/>
                <w:szCs w:val="22"/>
              </w:rPr>
            </w:pPr>
            <w:r w:rsidRPr="00BA2FEA">
              <w:rPr>
                <w:rFonts w:eastAsia="Calibri" w:cs="Arial"/>
                <w:bCs/>
                <w:smallCaps/>
                <w:color w:val="000000"/>
                <w:sz w:val="22"/>
                <w:szCs w:val="22"/>
              </w:rPr>
              <w:t>Tap_2</w:t>
            </w:r>
          </w:p>
        </w:tc>
        <w:tc>
          <w:tcPr>
            <w:tcW w:w="1440" w:type="dxa"/>
          </w:tcPr>
          <w:p w14:paraId="49C903F2" w14:textId="7EA8D1C2" w:rsidR="00BA2FEA" w:rsidRPr="00BA2FEA" w:rsidRDefault="00BA2FEA" w:rsidP="00BA2FEA">
            <w:pPr>
              <w:rPr>
                <w:rFonts w:eastAsia="Calibri" w:cs="Arial"/>
                <w:bCs/>
                <w:smallCaps/>
                <w:color w:val="000000"/>
                <w:sz w:val="22"/>
                <w:szCs w:val="22"/>
              </w:rPr>
            </w:pPr>
            <w:r w:rsidRPr="00BA2FEA">
              <w:rPr>
                <w:rFonts w:eastAsia="Calibri" w:cs="Arial"/>
                <w:bCs/>
                <w:smallCaps/>
                <w:color w:val="000000"/>
                <w:sz w:val="22"/>
                <w:szCs w:val="22"/>
              </w:rPr>
              <w:t>RSVP_2</w:t>
            </w:r>
          </w:p>
        </w:tc>
      </w:tr>
      <w:tr w:rsidR="00BA2FEA" w14:paraId="47D62148" w14:textId="77777777" w:rsidTr="00BA2FEA">
        <w:tc>
          <w:tcPr>
            <w:tcW w:w="445" w:type="dxa"/>
          </w:tcPr>
          <w:p w14:paraId="572EDABE" w14:textId="18F1A58F" w:rsidR="00BA2FEA" w:rsidRDefault="00BA2FEA" w:rsidP="00BA2FEA">
            <w:pPr>
              <w:jc w:val="right"/>
              <w:rPr>
                <w:rFonts w:eastAsia="Calibri" w:cs="Arial"/>
                <w:bCs/>
                <w:color w:val="000000"/>
                <w:sz w:val="22"/>
                <w:szCs w:val="22"/>
              </w:rPr>
            </w:pPr>
          </w:p>
        </w:tc>
        <w:tc>
          <w:tcPr>
            <w:tcW w:w="1440" w:type="dxa"/>
          </w:tcPr>
          <w:p w14:paraId="3B8AA083" w14:textId="77777777" w:rsidR="00BA2FEA" w:rsidRDefault="00BA2FEA" w:rsidP="00BA2FEA">
            <w:pPr>
              <w:rPr>
                <w:rFonts w:eastAsia="Calibri" w:cs="Arial"/>
                <w:bCs/>
                <w:color w:val="000000"/>
                <w:sz w:val="22"/>
                <w:szCs w:val="22"/>
              </w:rPr>
            </w:pPr>
          </w:p>
        </w:tc>
        <w:tc>
          <w:tcPr>
            <w:tcW w:w="1440" w:type="dxa"/>
            <w:tcBorders>
              <w:right w:val="single" w:sz="36" w:space="0" w:color="auto"/>
            </w:tcBorders>
          </w:tcPr>
          <w:p w14:paraId="503C943C" w14:textId="77777777" w:rsidR="00BA2FEA" w:rsidRDefault="00BA2FEA" w:rsidP="00BA2FEA">
            <w:pPr>
              <w:rPr>
                <w:rFonts w:eastAsia="Calibri" w:cs="Arial"/>
                <w:bCs/>
                <w:color w:val="000000"/>
                <w:sz w:val="22"/>
                <w:szCs w:val="22"/>
              </w:rPr>
            </w:pPr>
          </w:p>
        </w:tc>
        <w:tc>
          <w:tcPr>
            <w:tcW w:w="1440" w:type="dxa"/>
            <w:tcBorders>
              <w:left w:val="single" w:sz="36" w:space="0" w:color="auto"/>
            </w:tcBorders>
          </w:tcPr>
          <w:p w14:paraId="3F0FA90C" w14:textId="77777777" w:rsidR="00BA2FEA" w:rsidRDefault="00BA2FEA" w:rsidP="00BA2FEA">
            <w:pPr>
              <w:rPr>
                <w:rFonts w:eastAsia="Calibri" w:cs="Arial"/>
                <w:bCs/>
                <w:color w:val="000000"/>
                <w:sz w:val="22"/>
                <w:szCs w:val="22"/>
              </w:rPr>
            </w:pPr>
          </w:p>
        </w:tc>
        <w:tc>
          <w:tcPr>
            <w:tcW w:w="1440" w:type="dxa"/>
          </w:tcPr>
          <w:p w14:paraId="56D516BC" w14:textId="77777777" w:rsidR="00BA2FEA" w:rsidRDefault="00BA2FEA" w:rsidP="00BA2FEA">
            <w:pPr>
              <w:rPr>
                <w:rFonts w:eastAsia="Calibri" w:cs="Arial"/>
                <w:bCs/>
                <w:color w:val="000000"/>
                <w:sz w:val="22"/>
                <w:szCs w:val="22"/>
              </w:rPr>
            </w:pPr>
          </w:p>
        </w:tc>
      </w:tr>
      <w:tr w:rsidR="00BA2FEA" w14:paraId="3A9186A3" w14:textId="77777777" w:rsidTr="0083344E">
        <w:tc>
          <w:tcPr>
            <w:tcW w:w="445" w:type="dxa"/>
          </w:tcPr>
          <w:p w14:paraId="6DF0A852" w14:textId="77777777" w:rsidR="00BA2FEA" w:rsidRDefault="00BA2FEA" w:rsidP="00BA2FEA">
            <w:pPr>
              <w:jc w:val="right"/>
              <w:rPr>
                <w:rFonts w:eastAsia="Calibri" w:cs="Arial"/>
                <w:bCs/>
                <w:color w:val="000000"/>
                <w:sz w:val="22"/>
                <w:szCs w:val="22"/>
              </w:rPr>
            </w:pPr>
          </w:p>
        </w:tc>
        <w:tc>
          <w:tcPr>
            <w:tcW w:w="1440" w:type="dxa"/>
          </w:tcPr>
          <w:p w14:paraId="44764507" w14:textId="77777777" w:rsidR="00BA2FEA" w:rsidRDefault="00BA2FEA" w:rsidP="00BA2FEA">
            <w:pPr>
              <w:rPr>
                <w:rFonts w:eastAsia="Calibri" w:cs="Arial"/>
                <w:bCs/>
                <w:color w:val="000000"/>
                <w:sz w:val="22"/>
                <w:szCs w:val="22"/>
              </w:rPr>
            </w:pPr>
          </w:p>
        </w:tc>
        <w:tc>
          <w:tcPr>
            <w:tcW w:w="2880" w:type="dxa"/>
            <w:gridSpan w:val="2"/>
          </w:tcPr>
          <w:p w14:paraId="0E35A3F7" w14:textId="6BACB17D" w:rsidR="00BA2FEA" w:rsidRDefault="00BA2FEA" w:rsidP="00BA2FEA">
            <w:pPr>
              <w:jc w:val="center"/>
              <w:rPr>
                <w:rFonts w:eastAsia="Calibri" w:cs="Arial"/>
                <w:bCs/>
                <w:color w:val="000000"/>
                <w:sz w:val="22"/>
                <w:szCs w:val="22"/>
              </w:rPr>
            </w:pPr>
            <w:r>
              <w:rPr>
                <w:rFonts w:eastAsia="Calibri" w:cs="Arial"/>
                <w:bCs/>
                <w:color w:val="000000"/>
                <w:sz w:val="22"/>
                <w:szCs w:val="22"/>
              </w:rPr>
              <w:t>intervention</w:t>
            </w:r>
          </w:p>
        </w:tc>
        <w:tc>
          <w:tcPr>
            <w:tcW w:w="1440" w:type="dxa"/>
          </w:tcPr>
          <w:p w14:paraId="3ADFE644" w14:textId="77777777" w:rsidR="00BA2FEA" w:rsidRDefault="00BA2FEA" w:rsidP="00BA2FEA">
            <w:pPr>
              <w:rPr>
                <w:rFonts w:eastAsia="Calibri" w:cs="Arial"/>
                <w:bCs/>
                <w:color w:val="000000"/>
                <w:sz w:val="22"/>
                <w:szCs w:val="22"/>
              </w:rPr>
            </w:pPr>
          </w:p>
        </w:tc>
      </w:tr>
    </w:tbl>
    <w:p w14:paraId="2ECC7E85" w14:textId="77777777" w:rsidR="00BA2FEA" w:rsidRDefault="00BA2FEA">
      <w:pPr>
        <w:rPr>
          <w:rFonts w:eastAsia="Calibri" w:cs="Arial"/>
          <w:bCs/>
          <w:color w:val="000000"/>
          <w:sz w:val="22"/>
          <w:szCs w:val="22"/>
        </w:rPr>
      </w:pPr>
    </w:p>
    <w:p w14:paraId="41140092" w14:textId="6DB9AE85" w:rsidR="00A224C7" w:rsidRDefault="0063024F">
      <w:pPr>
        <w:rPr>
          <w:rFonts w:eastAsia="Calibri" w:cs="Arial"/>
          <w:bCs/>
          <w:color w:val="000000"/>
          <w:sz w:val="22"/>
          <w:szCs w:val="22"/>
        </w:rPr>
      </w:pPr>
      <w:r>
        <w:rPr>
          <w:rFonts w:eastAsia="Calibri" w:cs="Arial"/>
          <w:bCs/>
          <w:color w:val="000000"/>
          <w:sz w:val="22"/>
          <w:szCs w:val="22"/>
        </w:rPr>
        <w:t xml:space="preserve">You should alternate between these potential orders for each participant, keeping separate counts for participants assigned </w:t>
      </w:r>
      <w:r w:rsidR="00A224C7">
        <w:rPr>
          <w:rFonts w:eastAsia="Calibri" w:cs="Arial"/>
          <w:bCs/>
          <w:color w:val="000000"/>
          <w:sz w:val="22"/>
          <w:szCs w:val="22"/>
        </w:rPr>
        <w:t>to each of the two conditions (Somatic Relaxation &amp; Mindfulness Meditation).</w:t>
      </w:r>
    </w:p>
    <w:p w14:paraId="52440523" w14:textId="02B050AF" w:rsidR="00733268" w:rsidRDefault="00733268">
      <w:pPr>
        <w:rPr>
          <w:rFonts w:eastAsia="Calibri" w:cs="Arial"/>
          <w:bCs/>
          <w:color w:val="000000"/>
          <w:sz w:val="22"/>
          <w:szCs w:val="22"/>
        </w:rPr>
      </w:pPr>
      <w:r>
        <w:rPr>
          <w:rFonts w:eastAsia="Calibri" w:cs="Arial"/>
          <w:bCs/>
          <w:color w:val="000000"/>
          <w:sz w:val="22"/>
          <w:szCs w:val="22"/>
        </w:rPr>
        <w:br w:type="page"/>
      </w:r>
    </w:p>
    <w:p w14:paraId="2E06D419" w14:textId="77777777" w:rsidR="00733268" w:rsidRPr="0073255A" w:rsidRDefault="00733268">
      <w:pPr>
        <w:rPr>
          <w:rFonts w:eastAsia="Calibri" w:cs="Arial"/>
          <w:bCs/>
          <w:color w:val="000000"/>
          <w:sz w:val="22"/>
          <w:szCs w:val="22"/>
        </w:rPr>
      </w:pPr>
    </w:p>
    <w:p w14:paraId="74F3AA81" w14:textId="00F0DBB4" w:rsidR="00E47503" w:rsidRPr="0073255A" w:rsidRDefault="00E47503" w:rsidP="00E47503">
      <w:pPr>
        <w:jc w:val="center"/>
        <w:rPr>
          <w:rFonts w:eastAsia="Calibri" w:cs="Arial"/>
          <w:b/>
          <w:bCs/>
          <w:color w:val="000000"/>
          <w:sz w:val="22"/>
          <w:szCs w:val="22"/>
        </w:rPr>
      </w:pPr>
      <w:r w:rsidRPr="0073255A">
        <w:rPr>
          <w:rFonts w:eastAsia="Calibri" w:cs="Arial"/>
          <w:b/>
          <w:bCs/>
          <w:color w:val="000000"/>
          <w:sz w:val="22"/>
          <w:szCs w:val="22"/>
        </w:rPr>
        <w:t>Starting the experiment proper</w:t>
      </w:r>
      <w:r w:rsidR="003F450B" w:rsidRPr="0073255A">
        <w:rPr>
          <w:rFonts w:eastAsia="Calibri" w:cs="Arial"/>
          <w:b/>
          <w:bCs/>
          <w:color w:val="000000"/>
          <w:sz w:val="22"/>
          <w:szCs w:val="22"/>
        </w:rPr>
        <w:t xml:space="preserve"> + during the study</w:t>
      </w:r>
    </w:p>
    <w:p w14:paraId="42E11C16" w14:textId="72323000" w:rsidR="00E47503" w:rsidRPr="0073255A" w:rsidRDefault="00E47503" w:rsidP="00E47503">
      <w:pPr>
        <w:rPr>
          <w:rFonts w:eastAsia="Calibri" w:cs="Arial"/>
          <w:bCs/>
          <w:color w:val="000000"/>
          <w:sz w:val="22"/>
          <w:szCs w:val="22"/>
        </w:rPr>
      </w:pPr>
    </w:p>
    <w:p w14:paraId="0526D8A4" w14:textId="542B43E5" w:rsidR="00C85849" w:rsidRDefault="00C85849" w:rsidP="00E47503">
      <w:pPr>
        <w:rPr>
          <w:rFonts w:eastAsia="Calibri" w:cs="Arial"/>
          <w:bCs/>
          <w:color w:val="000000"/>
          <w:sz w:val="22"/>
          <w:szCs w:val="22"/>
        </w:rPr>
      </w:pPr>
      <w:r w:rsidRPr="0073255A">
        <w:rPr>
          <w:rFonts w:eastAsia="Calibri" w:cs="Arial"/>
          <w:bCs/>
          <w:color w:val="000000"/>
          <w:sz w:val="22"/>
          <w:szCs w:val="22"/>
        </w:rPr>
        <w:t>Make sure the participant is seeing the correct display (presentation display, not EEG display)!</w:t>
      </w:r>
      <w:r w:rsidR="00561740" w:rsidRPr="0073255A">
        <w:rPr>
          <w:rFonts w:eastAsia="Calibri" w:cs="Arial"/>
          <w:bCs/>
          <w:color w:val="000000"/>
          <w:sz w:val="22"/>
          <w:szCs w:val="22"/>
        </w:rPr>
        <w:t xml:space="preserve"> Close the door and start the experiment. </w:t>
      </w:r>
    </w:p>
    <w:p w14:paraId="6E1057AE" w14:textId="77777777" w:rsidR="00DB2B2C" w:rsidRDefault="00DB2B2C" w:rsidP="00E47503">
      <w:pPr>
        <w:rPr>
          <w:rFonts w:eastAsia="Calibri" w:cs="Arial"/>
          <w:bCs/>
          <w:color w:val="000000"/>
          <w:sz w:val="22"/>
          <w:szCs w:val="22"/>
        </w:rPr>
      </w:pPr>
    </w:p>
    <w:p w14:paraId="0400A161" w14:textId="6C94B035" w:rsidR="00DB2B2C" w:rsidRPr="0073255A" w:rsidRDefault="00DB2B2C" w:rsidP="00E47503">
      <w:pPr>
        <w:rPr>
          <w:rFonts w:eastAsia="Calibri" w:cs="Arial"/>
          <w:bCs/>
          <w:color w:val="000000"/>
          <w:sz w:val="22"/>
          <w:szCs w:val="22"/>
        </w:rPr>
      </w:pPr>
      <w:r>
        <w:rPr>
          <w:rFonts w:eastAsia="Calibri" w:cs="Arial"/>
          <w:bCs/>
          <w:color w:val="000000"/>
          <w:sz w:val="22"/>
          <w:szCs w:val="22"/>
        </w:rPr>
        <w:t xml:space="preserve">Tell the participant you’re starting the experiment now. </w:t>
      </w:r>
    </w:p>
    <w:p w14:paraId="3E51AE92" w14:textId="77777777" w:rsidR="00C85849" w:rsidRPr="0073255A" w:rsidRDefault="00C85849" w:rsidP="00E47503">
      <w:pPr>
        <w:rPr>
          <w:rFonts w:eastAsia="Calibri" w:cs="Arial"/>
          <w:bCs/>
          <w:color w:val="000000"/>
          <w:sz w:val="22"/>
          <w:szCs w:val="22"/>
        </w:rPr>
      </w:pPr>
    </w:p>
    <w:p w14:paraId="57B4D665" w14:textId="45BE7257" w:rsidR="00F92AA6" w:rsidRPr="005953F1" w:rsidRDefault="00F92AA6" w:rsidP="00C9508E">
      <w:pPr>
        <w:pStyle w:val="ListParagraph"/>
        <w:ind w:left="0"/>
        <w:rPr>
          <w:rFonts w:eastAsia="Calibri" w:cs="Arial"/>
          <w:bCs/>
          <w:color w:val="000000"/>
          <w:sz w:val="22"/>
          <w:szCs w:val="22"/>
        </w:rPr>
      </w:pPr>
      <w:r w:rsidRPr="005953F1">
        <w:rPr>
          <w:rFonts w:eastAsia="Calibri" w:cs="Arial"/>
          <w:bCs/>
          <w:color w:val="000000"/>
          <w:sz w:val="22"/>
          <w:szCs w:val="22"/>
        </w:rPr>
        <w:t>Start ASA EEG recording</w:t>
      </w:r>
      <w:r w:rsidR="00050D15" w:rsidRPr="005953F1">
        <w:rPr>
          <w:rFonts w:eastAsia="Calibri" w:cs="Arial"/>
          <w:bCs/>
          <w:color w:val="000000"/>
          <w:sz w:val="22"/>
          <w:szCs w:val="22"/>
        </w:rPr>
        <w:t xml:space="preserve"> (Script/</w:t>
      </w:r>
      <w:r w:rsidR="003D3D3B" w:rsidRPr="005953F1">
        <w:rPr>
          <w:rFonts w:eastAsia="Calibri" w:cs="Arial"/>
          <w:bCs/>
          <w:color w:val="000000"/>
          <w:sz w:val="22"/>
          <w:szCs w:val="22"/>
        </w:rPr>
        <w:t xml:space="preserve">run </w:t>
      </w:r>
      <w:r w:rsidR="00050D15" w:rsidRPr="005953F1">
        <w:rPr>
          <w:rFonts w:eastAsia="Calibri" w:cs="Arial"/>
          <w:bCs/>
          <w:color w:val="000000"/>
          <w:sz w:val="22"/>
          <w:szCs w:val="22"/>
        </w:rPr>
        <w:t xml:space="preserve">1; e.g., </w:t>
      </w:r>
      <w:ins w:id="17" w:author="Changes since 15.0" w:date="2018-10-17T18:04:00Z">
        <w:r w:rsidR="002D19D4" w:rsidRPr="005953F1">
          <w:rPr>
            <w:rFonts w:eastAsia="Calibri" w:cs="Arial"/>
            <w:b/>
            <w:bCs/>
            <w:color w:val="000000"/>
            <w:sz w:val="22"/>
            <w:szCs w:val="22"/>
          </w:rPr>
          <w:t>John_RSVP</w:t>
        </w:r>
      </w:ins>
      <w:r w:rsidR="00C421BE">
        <w:rPr>
          <w:rFonts w:eastAsia="Calibri" w:cs="Arial"/>
          <w:b/>
          <w:bCs/>
          <w:color w:val="000000"/>
          <w:sz w:val="22"/>
          <w:szCs w:val="22"/>
        </w:rPr>
        <w:t>_1001_r2</w:t>
      </w:r>
      <w:del w:id="18" w:author="Changes since 15.0" w:date="2018-10-17T18:04:00Z">
        <w:r w:rsidR="003D3D3B" w:rsidRPr="005953F1">
          <w:rPr>
            <w:rFonts w:eastAsia="Calibri" w:cs="Arial"/>
            <w:b/>
            <w:bCs/>
            <w:color w:val="000000"/>
            <w:sz w:val="22"/>
            <w:szCs w:val="22"/>
          </w:rPr>
          <w:delText>JohnRSVP_r1_001</w:delText>
        </w:r>
      </w:del>
      <w:r w:rsidR="003D3D3B" w:rsidRPr="005953F1">
        <w:rPr>
          <w:rFonts w:eastAsia="Calibri" w:cs="Arial"/>
          <w:b/>
          <w:bCs/>
          <w:color w:val="000000"/>
          <w:sz w:val="22"/>
          <w:szCs w:val="22"/>
        </w:rPr>
        <w:t>.cnt</w:t>
      </w:r>
      <w:del w:id="19" w:author="Changes since 15.0" w:date="2018-10-17T18:04:00Z">
        <w:r w:rsidR="003D3D3B" w:rsidRPr="005953F1" w:rsidDel="003D3D3B">
          <w:rPr>
            <w:rFonts w:eastAsia="Calibri" w:cs="Arial"/>
            <w:b/>
            <w:bCs/>
            <w:color w:val="000000"/>
            <w:sz w:val="22"/>
            <w:szCs w:val="22"/>
          </w:rPr>
          <w:delText xml:space="preserve"> </w:delText>
        </w:r>
      </w:del>
      <w:r w:rsidR="00050D15" w:rsidRPr="005953F1">
        <w:rPr>
          <w:rFonts w:eastAsia="Calibri" w:cs="Arial"/>
          <w:b/>
          <w:bCs/>
          <w:color w:val="000000"/>
          <w:sz w:val="22"/>
          <w:szCs w:val="22"/>
        </w:rPr>
        <w:t>)</w:t>
      </w:r>
      <w:r w:rsidR="00C9508E" w:rsidRPr="005953F1">
        <w:rPr>
          <w:rFonts w:eastAsia="Calibri" w:cs="Arial"/>
          <w:bCs/>
          <w:color w:val="000000"/>
          <w:sz w:val="22"/>
          <w:szCs w:val="22"/>
        </w:rPr>
        <w:t xml:space="preserve">. </w:t>
      </w:r>
    </w:p>
    <w:p w14:paraId="5BD90042" w14:textId="50D6C309" w:rsidR="001D6970" w:rsidRPr="005953F1" w:rsidRDefault="00C9508E" w:rsidP="00C83D16">
      <w:pPr>
        <w:pStyle w:val="ListParagraph"/>
        <w:numPr>
          <w:ilvl w:val="0"/>
          <w:numId w:val="6"/>
        </w:numPr>
        <w:rPr>
          <w:rFonts w:eastAsia="Calibri" w:cs="Arial"/>
          <w:bCs/>
          <w:color w:val="000000"/>
          <w:sz w:val="22"/>
          <w:szCs w:val="22"/>
        </w:rPr>
      </w:pPr>
      <w:r w:rsidRPr="005953F1">
        <w:rPr>
          <w:rFonts w:eastAsia="Calibri" w:cs="Arial"/>
          <w:bCs/>
          <w:color w:val="000000"/>
          <w:sz w:val="22"/>
          <w:szCs w:val="22"/>
        </w:rPr>
        <w:t>On the EEG computer, return to the window with 'Check Impedances,' 'Show EEG,' and 'Proceed' on it.</w:t>
      </w:r>
    </w:p>
    <w:p w14:paraId="6417879E" w14:textId="77777777" w:rsidR="00523543" w:rsidRPr="005953F1" w:rsidRDefault="00523543" w:rsidP="00523543">
      <w:pPr>
        <w:pStyle w:val="ListParagraph"/>
        <w:numPr>
          <w:ilvl w:val="0"/>
          <w:numId w:val="6"/>
        </w:numPr>
        <w:rPr>
          <w:rFonts w:eastAsia="Calibri" w:cs="Arial"/>
          <w:bCs/>
          <w:color w:val="000000"/>
          <w:sz w:val="22"/>
          <w:szCs w:val="22"/>
        </w:rPr>
      </w:pPr>
      <w:r w:rsidRPr="005953F1">
        <w:rPr>
          <w:rFonts w:eastAsia="Calibri" w:cs="Arial"/>
          <w:bCs/>
          <w:color w:val="000000"/>
          <w:sz w:val="22"/>
          <w:szCs w:val="22"/>
        </w:rPr>
        <w:t>At the background you should see the large 'Not Recording'.</w:t>
      </w:r>
    </w:p>
    <w:p w14:paraId="2579059E" w14:textId="3902A6CF" w:rsidR="001D6970" w:rsidRPr="005953F1" w:rsidRDefault="00523543" w:rsidP="00523543">
      <w:pPr>
        <w:pStyle w:val="ListParagraph"/>
        <w:numPr>
          <w:ilvl w:val="0"/>
          <w:numId w:val="6"/>
        </w:numPr>
        <w:rPr>
          <w:rFonts w:eastAsia="Calibri" w:cs="Arial"/>
          <w:bCs/>
          <w:color w:val="000000"/>
          <w:sz w:val="22"/>
          <w:szCs w:val="22"/>
        </w:rPr>
      </w:pPr>
      <w:r w:rsidRPr="005953F1">
        <w:rPr>
          <w:rFonts w:eastAsia="Calibri" w:cs="Arial"/>
          <w:bCs/>
          <w:color w:val="000000"/>
          <w:sz w:val="22"/>
          <w:szCs w:val="22"/>
        </w:rPr>
        <w:t>Click Proceed. Then click Start. The large 'Not Recording' should disappear, which means you're recording EEG now.</w:t>
      </w:r>
    </w:p>
    <w:p w14:paraId="71C15F06" w14:textId="28007BAF" w:rsidR="00523543" w:rsidRPr="005953F1" w:rsidRDefault="00A224C7" w:rsidP="00A224C7">
      <w:pPr>
        <w:pStyle w:val="Heading1"/>
        <w:rPr>
          <w:rFonts w:ascii="Arial" w:hAnsi="Arial" w:cs="Arial"/>
          <w:b/>
          <w:color w:val="auto"/>
          <w:u w:val="single"/>
        </w:rPr>
      </w:pPr>
      <w:r w:rsidRPr="005953F1">
        <w:rPr>
          <w:rFonts w:ascii="Arial" w:hAnsi="Arial" w:cs="Arial"/>
          <w:b/>
          <w:color w:val="auto"/>
          <w:u w:val="single"/>
        </w:rPr>
        <w:t>Run 1</w:t>
      </w:r>
    </w:p>
    <w:p w14:paraId="3595B2AE" w14:textId="232001C0" w:rsidR="008B5CD2" w:rsidRPr="005953F1" w:rsidRDefault="008B5CD2" w:rsidP="008B5CD2">
      <w:pPr>
        <w:pStyle w:val="Heading2"/>
        <w:rPr>
          <w:rFonts w:ascii="Arial" w:hAnsi="Arial" w:cs="Arial"/>
          <w:b/>
          <w:color w:val="auto"/>
        </w:rPr>
      </w:pPr>
      <w:r w:rsidRPr="005953F1">
        <w:rPr>
          <w:rFonts w:ascii="Arial" w:hAnsi="Arial" w:cs="Arial"/>
          <w:b/>
          <w:color w:val="auto"/>
        </w:rPr>
        <w:t>RSVP</w:t>
      </w:r>
    </w:p>
    <w:p w14:paraId="5721CAF5" w14:textId="45FDBC19" w:rsidR="00C83D16" w:rsidRPr="005953F1" w:rsidRDefault="00C83D16" w:rsidP="00C83D16">
      <w:pPr>
        <w:rPr>
          <w:rFonts w:eastAsia="Calibri" w:cs="Arial"/>
          <w:bCs/>
          <w:color w:val="000000"/>
          <w:sz w:val="22"/>
          <w:szCs w:val="22"/>
        </w:rPr>
      </w:pPr>
      <w:r w:rsidRPr="005953F1">
        <w:rPr>
          <w:rFonts w:eastAsia="Calibri" w:cs="Arial"/>
          <w:bCs/>
          <w:color w:val="000000"/>
          <w:sz w:val="22"/>
          <w:szCs w:val="22"/>
        </w:rPr>
        <w:t xml:space="preserve">Run </w:t>
      </w:r>
      <w:del w:id="20" w:author="Changes since 15.0" w:date="2018-10-17T18:04:00Z">
        <w:r w:rsidR="003623BE" w:rsidRPr="005953F1">
          <w:rPr>
            <w:rFonts w:eastAsia="Calibri" w:cs="Arial"/>
            <w:b/>
            <w:bCs/>
            <w:color w:val="000000"/>
            <w:sz w:val="22"/>
            <w:szCs w:val="22"/>
          </w:rPr>
          <w:delText>rsvp_</w:delText>
        </w:r>
      </w:del>
      <w:r w:rsidR="003623BE" w:rsidRPr="005953F1">
        <w:rPr>
          <w:rFonts w:eastAsia="Calibri" w:cs="Arial"/>
          <w:b/>
          <w:bCs/>
          <w:color w:val="000000"/>
          <w:sz w:val="22"/>
          <w:szCs w:val="22"/>
        </w:rPr>
        <w:t>blink_</w:t>
      </w:r>
      <w:ins w:id="21" w:author="Changes since 15.0" w:date="2018-10-17T18:04:00Z">
        <w:r w:rsidR="002D19D4" w:rsidRPr="005953F1">
          <w:rPr>
            <w:rFonts w:eastAsia="Calibri" w:cs="Arial"/>
            <w:b/>
            <w:bCs/>
            <w:color w:val="000000"/>
            <w:sz w:val="22"/>
            <w:szCs w:val="22"/>
          </w:rPr>
          <w:t>rsvp</w:t>
        </w:r>
      </w:ins>
      <w:del w:id="22" w:author="Changes since 15.0" w:date="2018-10-17T18:04:00Z">
        <w:r w:rsidR="003623BE" w:rsidRPr="005953F1">
          <w:rPr>
            <w:rFonts w:eastAsia="Calibri" w:cs="Arial"/>
            <w:b/>
            <w:bCs/>
            <w:color w:val="000000"/>
            <w:sz w:val="22"/>
            <w:szCs w:val="22"/>
          </w:rPr>
          <w:delText>exp</w:delText>
        </w:r>
      </w:del>
      <w:r w:rsidR="003623BE" w:rsidRPr="005953F1">
        <w:rPr>
          <w:rFonts w:eastAsia="Calibri" w:cs="Arial"/>
          <w:b/>
          <w:bCs/>
          <w:color w:val="000000"/>
          <w:sz w:val="22"/>
          <w:szCs w:val="22"/>
        </w:rPr>
        <w:t>.py</w:t>
      </w:r>
      <w:r w:rsidRPr="005953F1">
        <w:rPr>
          <w:rFonts w:eastAsia="Calibri" w:cs="Arial"/>
          <w:bCs/>
          <w:color w:val="000000"/>
          <w:sz w:val="22"/>
          <w:szCs w:val="22"/>
        </w:rPr>
        <w:t xml:space="preserve"> script</w:t>
      </w:r>
    </w:p>
    <w:p w14:paraId="007B7847" w14:textId="1E766E71" w:rsidR="00C83D16" w:rsidRPr="0073255A" w:rsidRDefault="00EF5920" w:rsidP="00C83D16">
      <w:pPr>
        <w:pStyle w:val="ListParagraph"/>
        <w:numPr>
          <w:ilvl w:val="0"/>
          <w:numId w:val="6"/>
        </w:numPr>
        <w:rPr>
          <w:rFonts w:eastAsia="Calibri" w:cs="Arial"/>
          <w:bCs/>
          <w:color w:val="000000"/>
          <w:sz w:val="22"/>
          <w:szCs w:val="22"/>
        </w:rPr>
      </w:pPr>
      <w:r w:rsidRPr="005953F1">
        <w:rPr>
          <w:rFonts w:eastAsia="Calibri" w:cs="Arial"/>
          <w:bCs/>
          <w:noProof/>
          <w:color w:val="000000"/>
          <w:sz w:val="22"/>
          <w:szCs w:val="22"/>
          <w:lang w:val="en-GB"/>
        </w:rPr>
        <w:drawing>
          <wp:anchor distT="0" distB="0" distL="114300" distR="114300" simplePos="0" relativeHeight="251672576" behindDoc="0" locked="0" layoutInCell="1" allowOverlap="1" wp14:anchorId="58FC2DC7" wp14:editId="0FFA9713">
            <wp:simplePos x="0" y="0"/>
            <wp:positionH relativeFrom="column">
              <wp:posOffset>1886585</wp:posOffset>
            </wp:positionH>
            <wp:positionV relativeFrom="paragraph">
              <wp:posOffset>510540</wp:posOffset>
            </wp:positionV>
            <wp:extent cx="1191260" cy="530860"/>
            <wp:effectExtent l="57150" t="19050" r="66040" b="977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20660"/>
                    <a:stretch/>
                  </pic:blipFill>
                  <pic:spPr bwMode="auto">
                    <a:xfrm>
                      <a:off x="0" y="0"/>
                      <a:ext cx="1191260" cy="530860"/>
                    </a:xfrm>
                    <a:prstGeom prst="rect">
                      <a:avLst/>
                    </a:prstGeom>
                    <a:ln>
                      <a:no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rsidRPr="005953F1">
        <w:rPr>
          <w:rFonts w:eastAsia="Calibri" w:cs="Arial"/>
          <w:bCs/>
          <w:noProof/>
          <w:color w:val="000000"/>
          <w:sz w:val="22"/>
          <w:szCs w:val="22"/>
          <w:lang w:val="en-GB"/>
        </w:rPr>
        <w:t xml:space="preserve"> </w:t>
      </w:r>
      <w:r w:rsidR="00C83D16" w:rsidRPr="005953F1">
        <w:rPr>
          <w:rFonts w:eastAsia="Calibri" w:cs="Arial"/>
          <w:bCs/>
          <w:color w:val="000000"/>
          <w:sz w:val="22"/>
          <w:szCs w:val="22"/>
        </w:rPr>
        <w:t xml:space="preserve">Click the green man icon (EDITOR panel) in </w:t>
      </w:r>
      <w:r w:rsidR="003623BE" w:rsidRPr="005953F1">
        <w:rPr>
          <w:rFonts w:eastAsia="Calibri" w:cs="Arial"/>
          <w:bCs/>
          <w:color w:val="000000"/>
          <w:sz w:val="22"/>
          <w:szCs w:val="22"/>
        </w:rPr>
        <w:t xml:space="preserve">PsychoPy </w:t>
      </w:r>
      <w:r w:rsidR="00C83D16" w:rsidRPr="005953F1">
        <w:rPr>
          <w:rFonts w:eastAsia="Calibri" w:cs="Arial"/>
          <w:bCs/>
          <w:color w:val="000000"/>
          <w:sz w:val="22"/>
          <w:szCs w:val="22"/>
        </w:rPr>
        <w:t>to run the study</w:t>
      </w:r>
      <w:r w:rsidR="0072370C" w:rsidRPr="005953F1">
        <w:rPr>
          <w:rFonts w:eastAsia="Calibri" w:cs="Arial"/>
          <w:bCs/>
          <w:color w:val="000000"/>
          <w:sz w:val="22"/>
          <w:szCs w:val="22"/>
        </w:rPr>
        <w:t xml:space="preserve"> (see</w:t>
      </w:r>
      <w:r w:rsidR="0072370C" w:rsidRPr="0073255A">
        <w:rPr>
          <w:rFonts w:eastAsia="Calibri" w:cs="Arial"/>
          <w:bCs/>
          <w:color w:val="000000"/>
          <w:sz w:val="22"/>
          <w:szCs w:val="22"/>
        </w:rPr>
        <w:t xml:space="preserve"> screenshots below)</w:t>
      </w:r>
      <w:r w:rsidR="00C83D16" w:rsidRPr="0073255A">
        <w:rPr>
          <w:rFonts w:eastAsia="Calibri" w:cs="Arial"/>
          <w:bCs/>
          <w:color w:val="000000"/>
          <w:sz w:val="22"/>
          <w:szCs w:val="22"/>
        </w:rPr>
        <w:t>.</w:t>
      </w:r>
    </w:p>
    <w:p w14:paraId="338BC58A" w14:textId="34EBEB78" w:rsidR="0072370C" w:rsidRPr="005953F1" w:rsidRDefault="0072370C" w:rsidP="00C83D16">
      <w:pPr>
        <w:pStyle w:val="ListParagraph"/>
        <w:numPr>
          <w:ilvl w:val="0"/>
          <w:numId w:val="6"/>
        </w:numPr>
        <w:rPr>
          <w:rFonts w:eastAsia="Calibri" w:cs="Arial"/>
          <w:bCs/>
          <w:color w:val="000000"/>
          <w:sz w:val="22"/>
          <w:szCs w:val="22"/>
        </w:rPr>
      </w:pPr>
      <w:r w:rsidRPr="005953F1">
        <w:rPr>
          <w:rFonts w:eastAsia="Calibri" w:cs="Arial"/>
          <w:bCs/>
          <w:color w:val="000000"/>
          <w:sz w:val="22"/>
          <w:szCs w:val="22"/>
        </w:rPr>
        <w:t xml:space="preserve">In the </w:t>
      </w:r>
      <w:r w:rsidR="00DB06F9" w:rsidRPr="005953F1">
        <w:rPr>
          <w:rFonts w:eastAsia="Calibri" w:cs="Arial"/>
          <w:bCs/>
          <w:color w:val="000000"/>
          <w:sz w:val="22"/>
          <w:szCs w:val="22"/>
        </w:rPr>
        <w:t>setup</w:t>
      </w:r>
      <w:r w:rsidR="00A42F41" w:rsidRPr="005953F1">
        <w:rPr>
          <w:rFonts w:eastAsia="Calibri" w:cs="Arial"/>
          <w:bCs/>
          <w:color w:val="000000"/>
          <w:sz w:val="22"/>
          <w:szCs w:val="22"/>
        </w:rPr>
        <w:t xml:space="preserve"> windo</w:t>
      </w:r>
      <w:r w:rsidR="00EF5920" w:rsidRPr="005953F1">
        <w:rPr>
          <w:rFonts w:eastAsia="Calibri" w:cs="Arial"/>
          <w:bCs/>
          <w:color w:val="000000"/>
          <w:sz w:val="22"/>
          <w:szCs w:val="22"/>
        </w:rPr>
        <w:t>w</w:t>
      </w:r>
      <w:r w:rsidRPr="005953F1">
        <w:rPr>
          <w:rFonts w:eastAsia="Calibri" w:cs="Arial"/>
          <w:bCs/>
          <w:color w:val="000000"/>
          <w:sz w:val="22"/>
          <w:szCs w:val="22"/>
        </w:rPr>
        <w:t xml:space="preserve"> (</w:t>
      </w:r>
      <w:r w:rsidR="00A42F41" w:rsidRPr="005953F1">
        <w:rPr>
          <w:rFonts w:eastAsia="Calibri" w:cs="Arial"/>
          <w:bCs/>
          <w:color w:val="000000"/>
          <w:sz w:val="22"/>
          <w:szCs w:val="22"/>
        </w:rPr>
        <w:t>will pop up once experiment starting</w:t>
      </w:r>
      <w:r w:rsidRPr="005953F1">
        <w:rPr>
          <w:rFonts w:eastAsia="Calibri" w:cs="Arial"/>
          <w:bCs/>
          <w:color w:val="000000"/>
          <w:sz w:val="22"/>
          <w:szCs w:val="22"/>
        </w:rPr>
        <w:t xml:space="preserve">), provide the </w:t>
      </w:r>
      <w:r w:rsidR="0088725C" w:rsidRPr="005953F1">
        <w:rPr>
          <w:rFonts w:eastAsia="Calibri" w:cs="Arial"/>
          <w:bCs/>
          <w:color w:val="000000"/>
          <w:sz w:val="22"/>
          <w:szCs w:val="22"/>
        </w:rPr>
        <w:t xml:space="preserve">session number (e.g., </w:t>
      </w:r>
      <w:r w:rsidR="00C421BE">
        <w:rPr>
          <w:rFonts w:eastAsia="Calibri" w:cs="Arial"/>
          <w:bCs/>
          <w:color w:val="000000"/>
          <w:sz w:val="22"/>
          <w:szCs w:val="22"/>
        </w:rPr>
        <w:t>r1</w:t>
      </w:r>
      <w:del w:id="23" w:author="Changes since 15.0" w:date="2018-10-17T18:04:00Z">
        <w:r w:rsidR="0088725C" w:rsidRPr="005953F1">
          <w:rPr>
            <w:rFonts w:eastAsia="Calibri" w:cs="Arial"/>
            <w:bCs/>
            <w:color w:val="000000"/>
            <w:sz w:val="22"/>
            <w:szCs w:val="22"/>
          </w:rPr>
          <w:delText>1</w:delText>
        </w:r>
      </w:del>
      <w:r w:rsidR="0088725C" w:rsidRPr="005953F1">
        <w:rPr>
          <w:rFonts w:eastAsia="Calibri" w:cs="Arial"/>
          <w:bCs/>
          <w:color w:val="000000"/>
          <w:sz w:val="22"/>
          <w:szCs w:val="22"/>
        </w:rPr>
        <w:t xml:space="preserve"> or</w:t>
      </w:r>
      <w:r w:rsidRPr="005953F1">
        <w:rPr>
          <w:rFonts w:eastAsia="Calibri" w:cs="Arial"/>
          <w:bCs/>
          <w:color w:val="000000"/>
          <w:sz w:val="22"/>
          <w:szCs w:val="22"/>
        </w:rPr>
        <w:t xml:space="preserve"> </w:t>
      </w:r>
      <w:r w:rsidR="00C421BE">
        <w:rPr>
          <w:rFonts w:eastAsia="Calibri" w:cs="Arial"/>
          <w:bCs/>
          <w:color w:val="000000"/>
          <w:sz w:val="22"/>
          <w:szCs w:val="22"/>
        </w:rPr>
        <w:t>r2</w:t>
      </w:r>
      <w:del w:id="24" w:author="Changes since 15.0" w:date="2018-10-17T18:04:00Z">
        <w:r w:rsidRPr="005953F1">
          <w:rPr>
            <w:rFonts w:eastAsia="Calibri" w:cs="Arial"/>
            <w:bCs/>
            <w:color w:val="000000"/>
            <w:sz w:val="22"/>
            <w:szCs w:val="22"/>
          </w:rPr>
          <w:delText>2</w:delText>
        </w:r>
      </w:del>
      <w:r w:rsidRPr="005953F1">
        <w:rPr>
          <w:rFonts w:eastAsia="Calibri" w:cs="Arial"/>
          <w:bCs/>
          <w:color w:val="000000"/>
          <w:sz w:val="22"/>
          <w:szCs w:val="22"/>
        </w:rPr>
        <w:t xml:space="preserve">) </w:t>
      </w:r>
      <w:r w:rsidR="00CE247C" w:rsidRPr="005953F1">
        <w:rPr>
          <w:rFonts w:eastAsia="Calibri" w:cs="Arial"/>
          <w:bCs/>
          <w:color w:val="000000"/>
          <w:sz w:val="22"/>
          <w:szCs w:val="22"/>
        </w:rPr>
        <w:t xml:space="preserve">and the </w:t>
      </w:r>
      <w:r w:rsidR="0088725C" w:rsidRPr="005953F1">
        <w:rPr>
          <w:rFonts w:eastAsia="Calibri" w:cs="Arial"/>
          <w:bCs/>
          <w:color w:val="000000"/>
          <w:sz w:val="22"/>
          <w:szCs w:val="22"/>
        </w:rPr>
        <w:t>participant</w:t>
      </w:r>
      <w:r w:rsidR="00CE247C" w:rsidRPr="005953F1">
        <w:rPr>
          <w:rFonts w:eastAsia="Calibri" w:cs="Arial"/>
          <w:bCs/>
          <w:color w:val="000000"/>
          <w:sz w:val="22"/>
          <w:szCs w:val="22"/>
        </w:rPr>
        <w:t xml:space="preserve"> number (</w:t>
      </w:r>
      <w:ins w:id="25" w:author="Changes since 15.0" w:date="2018-10-17T18:04:00Z">
        <w:r w:rsidR="002D19D4" w:rsidRPr="005953F1">
          <w:rPr>
            <w:rFonts w:eastAsia="Calibri" w:cs="Arial"/>
            <w:bCs/>
            <w:color w:val="000000"/>
            <w:sz w:val="22"/>
            <w:szCs w:val="22"/>
          </w:rPr>
          <w:t>1</w:t>
        </w:r>
        <w:r w:rsidR="0088725C" w:rsidRPr="005953F1">
          <w:rPr>
            <w:rFonts w:eastAsia="Calibri" w:cs="Arial"/>
            <w:bCs/>
            <w:color w:val="000000"/>
            <w:sz w:val="22"/>
            <w:szCs w:val="22"/>
          </w:rPr>
          <w:t>00</w:t>
        </w:r>
      </w:ins>
      <w:r w:rsidR="00C421BE">
        <w:rPr>
          <w:rFonts w:eastAsia="Calibri" w:cs="Arial"/>
          <w:bCs/>
          <w:color w:val="000000"/>
          <w:sz w:val="22"/>
          <w:szCs w:val="22"/>
        </w:rPr>
        <w:t>1</w:t>
      </w:r>
      <w:del w:id="26" w:author="Changes since 15.0" w:date="2018-10-17T18:04:00Z">
        <w:r w:rsidR="0088725C" w:rsidRPr="005953F1">
          <w:rPr>
            <w:rFonts w:eastAsia="Calibri" w:cs="Arial"/>
            <w:bCs/>
            <w:color w:val="000000"/>
            <w:sz w:val="22"/>
            <w:szCs w:val="22"/>
          </w:rPr>
          <w:delText>00</w:delText>
        </w:r>
        <w:r w:rsidR="00CE247C" w:rsidRPr="005953F1">
          <w:rPr>
            <w:rFonts w:eastAsia="Calibri" w:cs="Arial"/>
            <w:bCs/>
            <w:color w:val="000000"/>
            <w:sz w:val="22"/>
            <w:szCs w:val="22"/>
          </w:rPr>
          <w:delText>1</w:delText>
        </w:r>
      </w:del>
      <w:r w:rsidR="00CE247C" w:rsidRPr="005953F1">
        <w:rPr>
          <w:rFonts w:eastAsia="Calibri" w:cs="Arial"/>
          <w:bCs/>
          <w:color w:val="000000"/>
          <w:sz w:val="22"/>
          <w:szCs w:val="22"/>
        </w:rPr>
        <w:t>).</w:t>
      </w:r>
    </w:p>
    <w:p w14:paraId="63874EC8" w14:textId="571FA1E5" w:rsidR="00AE01F8" w:rsidRPr="005953F1" w:rsidRDefault="00B21B34" w:rsidP="00C83D16">
      <w:pPr>
        <w:pStyle w:val="ListParagraph"/>
        <w:numPr>
          <w:ilvl w:val="0"/>
          <w:numId w:val="6"/>
        </w:numPr>
        <w:rPr>
          <w:rFonts w:eastAsia="Calibri" w:cs="Arial"/>
          <w:bCs/>
          <w:color w:val="000000"/>
          <w:sz w:val="22"/>
          <w:szCs w:val="22"/>
        </w:rPr>
      </w:pPr>
      <w:r w:rsidRPr="005953F1">
        <w:rPr>
          <w:rFonts w:eastAsia="Calibri" w:cs="Arial"/>
          <w:bCs/>
          <w:color w:val="000000"/>
          <w:sz w:val="22"/>
          <w:szCs w:val="22"/>
        </w:rPr>
        <w:t>This se</w:t>
      </w:r>
      <w:r w:rsidR="00D034A5" w:rsidRPr="005953F1">
        <w:rPr>
          <w:rFonts w:eastAsia="Calibri" w:cs="Arial"/>
          <w:bCs/>
          <w:color w:val="000000"/>
          <w:sz w:val="22"/>
          <w:szCs w:val="22"/>
        </w:rPr>
        <w:t>ction of the study lasts about 11</w:t>
      </w:r>
      <w:r w:rsidRPr="005953F1">
        <w:rPr>
          <w:rFonts w:eastAsia="Calibri" w:cs="Arial"/>
          <w:bCs/>
          <w:color w:val="000000"/>
          <w:sz w:val="22"/>
          <w:szCs w:val="22"/>
        </w:rPr>
        <w:t>-</w:t>
      </w:r>
      <w:r w:rsidR="00D034A5" w:rsidRPr="005953F1">
        <w:rPr>
          <w:rFonts w:eastAsia="Calibri" w:cs="Arial"/>
          <w:bCs/>
          <w:color w:val="000000"/>
          <w:sz w:val="22"/>
          <w:szCs w:val="22"/>
        </w:rPr>
        <w:t>14</w:t>
      </w:r>
      <w:r w:rsidRPr="005953F1">
        <w:rPr>
          <w:rFonts w:eastAsia="Calibri" w:cs="Arial"/>
          <w:bCs/>
          <w:color w:val="000000"/>
          <w:sz w:val="22"/>
          <w:szCs w:val="22"/>
        </w:rPr>
        <w:t xml:space="preserve"> minutes.</w:t>
      </w:r>
    </w:p>
    <w:p w14:paraId="5E89435C" w14:textId="561B8E30" w:rsidR="00DE05AA" w:rsidRPr="005953F1" w:rsidRDefault="00B26777" w:rsidP="00C83D16">
      <w:pPr>
        <w:pStyle w:val="ListParagraph"/>
        <w:numPr>
          <w:ilvl w:val="0"/>
          <w:numId w:val="6"/>
        </w:numPr>
        <w:rPr>
          <w:rFonts w:eastAsia="Calibri" w:cs="Arial"/>
          <w:bCs/>
          <w:color w:val="000000"/>
          <w:sz w:val="22"/>
          <w:szCs w:val="22"/>
        </w:rPr>
      </w:pPr>
      <w:r w:rsidRPr="005953F1">
        <w:rPr>
          <w:rFonts w:eastAsia="Calibri" w:cs="Arial"/>
          <w:bCs/>
          <w:color w:val="000000"/>
          <w:sz w:val="22"/>
          <w:szCs w:val="22"/>
        </w:rPr>
        <w:t>When the task if over, please inform the experimenter.</w:t>
      </w:r>
    </w:p>
    <w:p w14:paraId="0B5B840B" w14:textId="57EC5012" w:rsidR="00572199" w:rsidRPr="005953F1" w:rsidRDefault="00243C07" w:rsidP="00572199">
      <w:pPr>
        <w:pStyle w:val="ListParagraph"/>
        <w:numPr>
          <w:ilvl w:val="0"/>
          <w:numId w:val="6"/>
        </w:numPr>
        <w:rPr>
          <w:rFonts w:eastAsia="Calibri" w:cs="Arial"/>
          <w:bCs/>
          <w:color w:val="000000"/>
          <w:sz w:val="22"/>
          <w:szCs w:val="22"/>
        </w:rPr>
      </w:pPr>
      <w:bookmarkStart w:id="27" w:name="OLE_LINK11"/>
      <w:bookmarkStart w:id="28" w:name="OLE_LINK12"/>
      <w:r w:rsidRPr="005953F1">
        <w:rPr>
          <w:rFonts w:eastAsia="Calibri" w:cs="Arial"/>
          <w:bCs/>
          <w:color w:val="000000"/>
          <w:sz w:val="22"/>
          <w:szCs w:val="22"/>
        </w:rPr>
        <w:t>Stop EEG recording when this script is done.</w:t>
      </w:r>
    </w:p>
    <w:p w14:paraId="2515F5CA" w14:textId="63301BEA" w:rsidR="00572199" w:rsidRPr="0073255A" w:rsidRDefault="00572199" w:rsidP="00243C07">
      <w:pPr>
        <w:pStyle w:val="ListParagraph"/>
        <w:numPr>
          <w:ilvl w:val="1"/>
          <w:numId w:val="6"/>
        </w:numPr>
        <w:rPr>
          <w:rFonts w:eastAsia="Calibri" w:cs="Arial"/>
          <w:bCs/>
          <w:color w:val="000000"/>
          <w:sz w:val="22"/>
          <w:szCs w:val="22"/>
        </w:rPr>
      </w:pPr>
      <w:r w:rsidRPr="0073255A">
        <w:rPr>
          <w:rFonts w:eastAsia="Calibri" w:cs="Arial"/>
          <w:bCs/>
          <w:color w:val="000000"/>
          <w:sz w:val="22"/>
          <w:szCs w:val="22"/>
        </w:rPr>
        <w:t>In the Dialog window ASA EEG/ERP Recording, click 'Stop'. Then the large 'Not Recording' will appear again.</w:t>
      </w:r>
    </w:p>
    <w:bookmarkEnd w:id="27"/>
    <w:bookmarkEnd w:id="28"/>
    <w:p w14:paraId="4673FB9C" w14:textId="0E76482A" w:rsidR="00C83D16" w:rsidRPr="0073255A" w:rsidRDefault="00C83D16" w:rsidP="00C83D16">
      <w:pPr>
        <w:rPr>
          <w:rFonts w:eastAsia="Calibri" w:cs="Arial"/>
          <w:bCs/>
          <w:color w:val="000000"/>
          <w:sz w:val="22"/>
          <w:szCs w:val="22"/>
        </w:rPr>
      </w:pPr>
    </w:p>
    <w:p w14:paraId="0412DC1D" w14:textId="77777777" w:rsidR="008B5CD2" w:rsidRPr="008B5CD2" w:rsidRDefault="008B5CD2" w:rsidP="008B5CD2">
      <w:pPr>
        <w:pStyle w:val="Heading2"/>
        <w:rPr>
          <w:rFonts w:ascii="Arial" w:hAnsi="Arial" w:cs="Arial"/>
          <w:b/>
          <w:color w:val="auto"/>
        </w:rPr>
      </w:pPr>
      <w:r>
        <w:rPr>
          <w:rFonts w:ascii="Arial" w:hAnsi="Arial" w:cs="Arial"/>
          <w:b/>
          <w:color w:val="auto"/>
        </w:rPr>
        <w:t>Finger-Tapping</w:t>
      </w:r>
    </w:p>
    <w:p w14:paraId="629305CC" w14:textId="77777777" w:rsidR="008B5CD2" w:rsidRPr="00A224C7" w:rsidRDefault="008B5CD2" w:rsidP="008B5CD2">
      <w:pPr>
        <w:rPr>
          <w:rFonts w:eastAsia="Calibri" w:cs="Arial"/>
          <w:bCs/>
          <w:color w:val="000000"/>
          <w:sz w:val="22"/>
          <w:szCs w:val="22"/>
        </w:rPr>
      </w:pPr>
      <w:r w:rsidRPr="00A224C7">
        <w:rPr>
          <w:rFonts w:eastAsia="Calibri" w:cs="Arial"/>
          <w:bCs/>
          <w:color w:val="000000"/>
          <w:sz w:val="22"/>
          <w:szCs w:val="22"/>
        </w:rPr>
        <w:t xml:space="preserve">Run </w:t>
      </w:r>
      <w:r w:rsidRPr="00A224C7">
        <w:rPr>
          <w:rFonts w:eastAsia="Calibri" w:cs="Arial"/>
          <w:b/>
          <w:bCs/>
          <w:color w:val="000000"/>
          <w:sz w:val="22"/>
          <w:szCs w:val="22"/>
        </w:rPr>
        <w:t>finger_tap.py</w:t>
      </w:r>
      <w:r w:rsidRPr="00A224C7">
        <w:rPr>
          <w:rFonts w:eastAsia="Calibri" w:cs="Arial"/>
          <w:bCs/>
          <w:color w:val="000000"/>
          <w:sz w:val="22"/>
          <w:szCs w:val="22"/>
        </w:rPr>
        <w:t xml:space="preserve"> script</w:t>
      </w:r>
    </w:p>
    <w:p w14:paraId="3D5244F7" w14:textId="77777777" w:rsidR="008B5CD2" w:rsidRPr="0073255A" w:rsidRDefault="008B5CD2" w:rsidP="008B5CD2">
      <w:pPr>
        <w:pStyle w:val="ListParagraph"/>
        <w:numPr>
          <w:ilvl w:val="0"/>
          <w:numId w:val="6"/>
        </w:numPr>
        <w:rPr>
          <w:rFonts w:eastAsia="Calibri" w:cs="Arial"/>
          <w:bCs/>
          <w:color w:val="000000"/>
          <w:sz w:val="22"/>
          <w:szCs w:val="22"/>
        </w:rPr>
      </w:pPr>
      <w:r w:rsidRPr="00EF5920">
        <w:rPr>
          <w:rFonts w:eastAsia="Calibri" w:cs="Arial"/>
          <w:bCs/>
          <w:noProof/>
          <w:color w:val="000000"/>
          <w:sz w:val="22"/>
          <w:szCs w:val="22"/>
          <w:lang w:val="en-GB"/>
        </w:rPr>
        <w:drawing>
          <wp:anchor distT="0" distB="0" distL="114300" distR="114300" simplePos="0" relativeHeight="251682816" behindDoc="0" locked="0" layoutInCell="1" allowOverlap="1" wp14:anchorId="3DBE34CD" wp14:editId="44FC6D8C">
            <wp:simplePos x="0" y="0"/>
            <wp:positionH relativeFrom="column">
              <wp:posOffset>1886585</wp:posOffset>
            </wp:positionH>
            <wp:positionV relativeFrom="paragraph">
              <wp:posOffset>510540</wp:posOffset>
            </wp:positionV>
            <wp:extent cx="1191260" cy="530860"/>
            <wp:effectExtent l="57150" t="19050" r="66040" b="9779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20660"/>
                    <a:stretch/>
                  </pic:blipFill>
                  <pic:spPr bwMode="auto">
                    <a:xfrm>
                      <a:off x="0" y="0"/>
                      <a:ext cx="1191260" cy="530860"/>
                    </a:xfrm>
                    <a:prstGeom prst="rect">
                      <a:avLst/>
                    </a:prstGeom>
                    <a:ln>
                      <a:no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rsidRPr="00EF5920">
        <w:rPr>
          <w:rFonts w:eastAsia="Calibri" w:cs="Arial"/>
          <w:bCs/>
          <w:noProof/>
          <w:color w:val="000000"/>
          <w:sz w:val="22"/>
          <w:szCs w:val="22"/>
          <w:lang w:val="en-GB"/>
        </w:rPr>
        <w:t xml:space="preserve"> </w:t>
      </w:r>
      <w:r w:rsidRPr="0073255A">
        <w:rPr>
          <w:rFonts w:eastAsia="Calibri" w:cs="Arial"/>
          <w:bCs/>
          <w:color w:val="000000"/>
          <w:sz w:val="22"/>
          <w:szCs w:val="22"/>
        </w:rPr>
        <w:t xml:space="preserve">Click the green man icon (EDITOR panel) in </w:t>
      </w:r>
      <w:r>
        <w:rPr>
          <w:rFonts w:eastAsia="Calibri" w:cs="Arial"/>
          <w:bCs/>
          <w:color w:val="000000"/>
          <w:sz w:val="22"/>
          <w:szCs w:val="22"/>
        </w:rPr>
        <w:t>PsychoPy</w:t>
      </w:r>
      <w:r w:rsidRPr="0073255A">
        <w:rPr>
          <w:rFonts w:eastAsia="Calibri" w:cs="Arial"/>
          <w:bCs/>
          <w:color w:val="000000"/>
          <w:sz w:val="22"/>
          <w:szCs w:val="22"/>
        </w:rPr>
        <w:t xml:space="preserve"> to run the study (see screenshots below).</w:t>
      </w:r>
    </w:p>
    <w:p w14:paraId="182C9A1D" w14:textId="09F608D6" w:rsidR="008B5CD2" w:rsidRPr="005953F1" w:rsidRDefault="008B5CD2" w:rsidP="008B5CD2">
      <w:pPr>
        <w:pStyle w:val="ListParagraph"/>
        <w:numPr>
          <w:ilvl w:val="0"/>
          <w:numId w:val="6"/>
        </w:numPr>
        <w:rPr>
          <w:rFonts w:eastAsia="Calibri" w:cs="Arial"/>
          <w:bCs/>
          <w:color w:val="000000"/>
          <w:sz w:val="22"/>
          <w:szCs w:val="22"/>
        </w:rPr>
      </w:pPr>
      <w:r w:rsidRPr="005953F1">
        <w:rPr>
          <w:rFonts w:eastAsia="Calibri" w:cs="Arial"/>
          <w:bCs/>
          <w:color w:val="000000"/>
          <w:sz w:val="22"/>
          <w:szCs w:val="22"/>
        </w:rPr>
        <w:t xml:space="preserve">In the </w:t>
      </w:r>
      <w:r w:rsidR="00DB06F9" w:rsidRPr="005953F1">
        <w:rPr>
          <w:rFonts w:eastAsia="Calibri" w:cs="Arial"/>
          <w:bCs/>
          <w:color w:val="000000"/>
          <w:sz w:val="22"/>
          <w:szCs w:val="22"/>
        </w:rPr>
        <w:t>setup</w:t>
      </w:r>
      <w:r w:rsidRPr="005953F1">
        <w:rPr>
          <w:rFonts w:eastAsia="Calibri" w:cs="Arial"/>
          <w:bCs/>
          <w:color w:val="000000"/>
          <w:sz w:val="22"/>
          <w:szCs w:val="22"/>
        </w:rPr>
        <w:t xml:space="preserve"> window (will pop up once experiment starting), provide the participant number (</w:t>
      </w:r>
      <w:ins w:id="29" w:author="Changes since 15.0" w:date="2018-10-17T18:04:00Z">
        <w:r w:rsidR="002D19D4" w:rsidRPr="005953F1">
          <w:rPr>
            <w:rFonts w:eastAsia="Calibri" w:cs="Arial"/>
            <w:bCs/>
            <w:color w:val="000000"/>
            <w:sz w:val="22"/>
            <w:szCs w:val="22"/>
          </w:rPr>
          <w:t>100</w:t>
        </w:r>
      </w:ins>
      <w:r w:rsidR="00C421BE">
        <w:rPr>
          <w:rFonts w:eastAsia="Calibri" w:cs="Arial"/>
          <w:bCs/>
          <w:color w:val="000000"/>
          <w:sz w:val="22"/>
          <w:szCs w:val="22"/>
        </w:rPr>
        <w:t>1</w:t>
      </w:r>
      <w:ins w:id="30" w:author="Changes since 15.0" w:date="2018-10-17T18:04:00Z">
        <w:r w:rsidR="002D19D4" w:rsidRPr="005953F1">
          <w:rPr>
            <w:rFonts w:eastAsia="Calibri" w:cs="Arial"/>
            <w:bCs/>
            <w:color w:val="000000"/>
            <w:sz w:val="22"/>
            <w:szCs w:val="22"/>
          </w:rPr>
          <w:t>, 100</w:t>
        </w:r>
      </w:ins>
      <w:r w:rsidR="00C421BE">
        <w:rPr>
          <w:rFonts w:eastAsia="Calibri" w:cs="Arial"/>
          <w:bCs/>
          <w:color w:val="000000"/>
          <w:sz w:val="22"/>
          <w:szCs w:val="22"/>
        </w:rPr>
        <w:t>2</w:t>
      </w:r>
      <w:ins w:id="31" w:author="Changes since 15.0" w:date="2018-10-17T18:04:00Z">
        <w:r w:rsidR="002D19D4" w:rsidRPr="005953F1">
          <w:rPr>
            <w:rFonts w:eastAsia="Calibri" w:cs="Arial"/>
            <w:bCs/>
            <w:color w:val="000000"/>
            <w:sz w:val="22"/>
            <w:szCs w:val="22"/>
          </w:rPr>
          <w:t>, 100</w:t>
        </w:r>
      </w:ins>
      <w:r w:rsidR="00C421BE">
        <w:rPr>
          <w:rFonts w:eastAsia="Calibri" w:cs="Arial"/>
          <w:bCs/>
          <w:color w:val="000000"/>
          <w:sz w:val="22"/>
          <w:szCs w:val="22"/>
        </w:rPr>
        <w:t>3</w:t>
      </w:r>
      <w:ins w:id="32" w:author="Changes since 15.0" w:date="2018-10-17T18:04:00Z">
        <w:r w:rsidR="002D19D4" w:rsidRPr="005953F1">
          <w:rPr>
            <w:rFonts w:eastAsia="Calibri" w:cs="Arial"/>
            <w:bCs/>
            <w:color w:val="000000"/>
            <w:sz w:val="22"/>
            <w:szCs w:val="22"/>
          </w:rPr>
          <w:t xml:space="preserve">, </w:t>
        </w:r>
        <w:proofErr w:type="spellStart"/>
        <w:r w:rsidR="002D19D4" w:rsidRPr="005953F1">
          <w:rPr>
            <w:rFonts w:eastAsia="Calibri" w:cs="Arial"/>
            <w:bCs/>
            <w:color w:val="000000"/>
            <w:sz w:val="22"/>
            <w:szCs w:val="22"/>
          </w:rPr>
          <w:t>etc</w:t>
        </w:r>
      </w:ins>
      <w:proofErr w:type="spellEnd"/>
      <w:del w:id="33" w:author="Changes since 15.0" w:date="2018-10-17T18:04:00Z">
        <w:r w:rsidRPr="005953F1">
          <w:rPr>
            <w:rFonts w:eastAsia="Calibri" w:cs="Arial"/>
            <w:bCs/>
            <w:color w:val="000000"/>
            <w:sz w:val="22"/>
            <w:szCs w:val="22"/>
          </w:rPr>
          <w:delText>e.g., 1, 2, 3</w:delText>
        </w:r>
      </w:del>
      <w:r w:rsidRPr="005953F1">
        <w:rPr>
          <w:rFonts w:eastAsia="Calibri" w:cs="Arial"/>
          <w:bCs/>
          <w:color w:val="000000"/>
          <w:sz w:val="22"/>
          <w:szCs w:val="22"/>
        </w:rPr>
        <w:t>) and the session number (</w:t>
      </w:r>
      <w:r w:rsidR="00C421BE">
        <w:rPr>
          <w:rFonts w:eastAsia="Calibri" w:cs="Arial"/>
          <w:bCs/>
          <w:color w:val="000000"/>
          <w:sz w:val="22"/>
          <w:szCs w:val="22"/>
        </w:rPr>
        <w:t>r1</w:t>
      </w:r>
      <w:del w:id="34" w:author="Changes since 15.0" w:date="2018-10-17T18:04:00Z">
        <w:r w:rsidRPr="005953F1">
          <w:rPr>
            <w:rFonts w:eastAsia="Calibri" w:cs="Arial"/>
            <w:bCs/>
            <w:color w:val="000000"/>
            <w:sz w:val="22"/>
            <w:szCs w:val="22"/>
          </w:rPr>
          <w:delText>2</w:delText>
        </w:r>
      </w:del>
      <w:r w:rsidRPr="005953F1">
        <w:rPr>
          <w:rFonts w:eastAsia="Calibri" w:cs="Arial"/>
          <w:bCs/>
          <w:color w:val="000000"/>
          <w:sz w:val="22"/>
          <w:szCs w:val="22"/>
        </w:rPr>
        <w:t>).</w:t>
      </w:r>
    </w:p>
    <w:p w14:paraId="022110F9" w14:textId="77777777" w:rsidR="008B5CD2" w:rsidRPr="005953F1" w:rsidRDefault="008B5CD2" w:rsidP="008B5CD2">
      <w:pPr>
        <w:pStyle w:val="ListParagraph"/>
        <w:numPr>
          <w:ilvl w:val="0"/>
          <w:numId w:val="6"/>
        </w:numPr>
        <w:rPr>
          <w:rFonts w:eastAsia="Calibri" w:cs="Arial"/>
          <w:bCs/>
          <w:color w:val="000000"/>
          <w:sz w:val="22"/>
          <w:szCs w:val="22"/>
        </w:rPr>
      </w:pPr>
      <w:r w:rsidRPr="005953F1">
        <w:rPr>
          <w:rFonts w:eastAsia="Calibri" w:cs="Arial"/>
          <w:bCs/>
          <w:color w:val="000000"/>
          <w:sz w:val="22"/>
          <w:szCs w:val="22"/>
        </w:rPr>
        <w:t>This section of the study lasts about 5-7 minutes.</w:t>
      </w:r>
    </w:p>
    <w:p w14:paraId="4994CA0B" w14:textId="77777777" w:rsidR="008B5CD2" w:rsidRPr="0073255A" w:rsidRDefault="008B5CD2" w:rsidP="008B5CD2">
      <w:pPr>
        <w:pStyle w:val="ListParagraph"/>
        <w:numPr>
          <w:ilvl w:val="0"/>
          <w:numId w:val="6"/>
        </w:numPr>
        <w:rPr>
          <w:rFonts w:eastAsia="Calibri" w:cs="Arial"/>
          <w:bCs/>
          <w:color w:val="000000"/>
          <w:sz w:val="22"/>
          <w:szCs w:val="22"/>
        </w:rPr>
      </w:pPr>
      <w:r>
        <w:rPr>
          <w:rFonts w:eastAsia="Calibri" w:cs="Arial"/>
          <w:bCs/>
          <w:color w:val="000000"/>
          <w:sz w:val="22"/>
          <w:szCs w:val="22"/>
        </w:rPr>
        <w:t>When it says “This part is done. Please inform the experimenter,” press Escape on the keyboard.</w:t>
      </w:r>
      <w:r w:rsidRPr="0073255A">
        <w:rPr>
          <w:rFonts w:eastAsia="Calibri" w:cs="Arial"/>
          <w:bCs/>
          <w:color w:val="000000"/>
          <w:sz w:val="22"/>
          <w:szCs w:val="22"/>
        </w:rPr>
        <w:t xml:space="preserve"> </w:t>
      </w:r>
    </w:p>
    <w:p w14:paraId="6C17DA91" w14:textId="77777777" w:rsidR="008B5CD2" w:rsidRPr="0073255A" w:rsidRDefault="008B5CD2" w:rsidP="008B5CD2">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Stop EEG recording when this script is done.</w:t>
      </w:r>
    </w:p>
    <w:p w14:paraId="6A28E3F6" w14:textId="77777777" w:rsidR="008B5CD2" w:rsidRDefault="008B5CD2" w:rsidP="008B5CD2">
      <w:pPr>
        <w:pStyle w:val="ListParagraph"/>
        <w:numPr>
          <w:ilvl w:val="1"/>
          <w:numId w:val="6"/>
        </w:numPr>
        <w:rPr>
          <w:rFonts w:eastAsia="Calibri" w:cs="Arial"/>
          <w:bCs/>
          <w:color w:val="000000"/>
          <w:sz w:val="22"/>
          <w:szCs w:val="22"/>
        </w:rPr>
      </w:pPr>
      <w:r w:rsidRPr="0073255A">
        <w:rPr>
          <w:rFonts w:eastAsia="Calibri" w:cs="Arial"/>
          <w:bCs/>
          <w:color w:val="000000"/>
          <w:sz w:val="22"/>
          <w:szCs w:val="22"/>
        </w:rPr>
        <w:lastRenderedPageBreak/>
        <w:t>In the Dialog window ASA EEG/ERP Recording, click 'Stop'. Then the large 'Not Recording' will appear again.</w:t>
      </w:r>
    </w:p>
    <w:p w14:paraId="5C862E9D" w14:textId="77777777" w:rsidR="0072370C" w:rsidRPr="0073255A" w:rsidRDefault="0072370C" w:rsidP="00C83D16">
      <w:pPr>
        <w:rPr>
          <w:rFonts w:eastAsia="Calibri" w:cs="Arial"/>
          <w:bCs/>
          <w:color w:val="000000"/>
          <w:sz w:val="22"/>
          <w:szCs w:val="22"/>
        </w:rPr>
      </w:pPr>
    </w:p>
    <w:p w14:paraId="019E7EDC" w14:textId="77777777" w:rsidR="00213C2F" w:rsidRDefault="00213C2F" w:rsidP="00213C2F">
      <w:pPr>
        <w:rPr>
          <w:rFonts w:eastAsia="Calibri" w:cs="Arial"/>
          <w:bCs/>
          <w:color w:val="000000"/>
          <w:sz w:val="22"/>
          <w:szCs w:val="22"/>
        </w:rPr>
      </w:pPr>
    </w:p>
    <w:p w14:paraId="3B4A1B21" w14:textId="2AE2D44C" w:rsidR="00DB2B2C" w:rsidRPr="00DB2B2C" w:rsidRDefault="00D763D8" w:rsidP="00DB2B2C">
      <w:pPr>
        <w:rPr>
          <w:rFonts w:eastAsia="Calibri" w:cs="Arial"/>
          <w:bCs/>
          <w:color w:val="000000"/>
          <w:sz w:val="22"/>
          <w:szCs w:val="22"/>
        </w:rPr>
      </w:pPr>
      <w:r>
        <w:rPr>
          <w:rFonts w:eastAsia="Calibri" w:cs="Arial"/>
          <w:bCs/>
          <w:color w:val="000000"/>
          <w:sz w:val="22"/>
          <w:szCs w:val="22"/>
        </w:rPr>
        <w:t xml:space="preserve">Once the first run is completed, </w:t>
      </w:r>
      <w:r w:rsidR="00D040B4">
        <w:rPr>
          <w:rFonts w:eastAsia="Calibri" w:cs="Arial"/>
          <w:bCs/>
          <w:color w:val="000000"/>
          <w:sz w:val="22"/>
          <w:szCs w:val="22"/>
        </w:rPr>
        <w:t>inform them that</w:t>
      </w:r>
      <w:r w:rsidR="008E6204">
        <w:rPr>
          <w:rFonts w:eastAsia="Calibri" w:cs="Arial"/>
          <w:bCs/>
          <w:color w:val="000000"/>
          <w:sz w:val="22"/>
          <w:szCs w:val="22"/>
        </w:rPr>
        <w:t xml:space="preserve"> they will </w:t>
      </w:r>
      <w:r w:rsidR="00D040B4">
        <w:rPr>
          <w:rFonts w:eastAsia="Calibri" w:cs="Arial"/>
          <w:bCs/>
          <w:color w:val="000000"/>
          <w:sz w:val="22"/>
          <w:szCs w:val="22"/>
        </w:rPr>
        <w:t xml:space="preserve">now </w:t>
      </w:r>
      <w:r w:rsidR="00E56C99">
        <w:rPr>
          <w:rFonts w:eastAsia="Calibri" w:cs="Arial"/>
          <w:bCs/>
          <w:color w:val="000000"/>
          <w:sz w:val="22"/>
          <w:szCs w:val="22"/>
        </w:rPr>
        <w:t>approximately</w:t>
      </w:r>
      <w:r w:rsidR="008E6204">
        <w:rPr>
          <w:rFonts w:eastAsia="Calibri" w:cs="Arial"/>
          <w:bCs/>
          <w:color w:val="000000"/>
          <w:sz w:val="22"/>
          <w:szCs w:val="22"/>
        </w:rPr>
        <w:t xml:space="preserve"> 20 minutes of</w:t>
      </w:r>
      <w:r w:rsidR="008D376F">
        <w:rPr>
          <w:rFonts w:eastAsia="Calibri" w:cs="Arial"/>
          <w:bCs/>
          <w:color w:val="000000"/>
          <w:sz w:val="22"/>
          <w:szCs w:val="22"/>
        </w:rPr>
        <w:t xml:space="preserve"> </w:t>
      </w:r>
      <w:r w:rsidR="00D040B4">
        <w:rPr>
          <w:rFonts w:eastAsia="Calibri" w:cs="Arial"/>
          <w:bCs/>
          <w:color w:val="000000"/>
          <w:sz w:val="22"/>
          <w:szCs w:val="22"/>
        </w:rPr>
        <w:t>“</w:t>
      </w:r>
      <w:r w:rsidR="008D376F">
        <w:rPr>
          <w:rFonts w:eastAsia="Calibri" w:cs="Arial"/>
          <w:bCs/>
          <w:color w:val="000000"/>
          <w:sz w:val="22"/>
          <w:szCs w:val="22"/>
        </w:rPr>
        <w:t>Somatic Relaxation</w:t>
      </w:r>
      <w:r w:rsidR="00D040B4">
        <w:rPr>
          <w:rFonts w:eastAsia="Calibri" w:cs="Arial"/>
          <w:bCs/>
          <w:color w:val="000000"/>
          <w:sz w:val="22"/>
          <w:szCs w:val="22"/>
        </w:rPr>
        <w:t>”</w:t>
      </w:r>
      <w:r w:rsidR="008D376F">
        <w:rPr>
          <w:rFonts w:eastAsia="Calibri" w:cs="Arial"/>
          <w:bCs/>
          <w:color w:val="000000"/>
          <w:sz w:val="22"/>
          <w:szCs w:val="22"/>
        </w:rPr>
        <w:t xml:space="preserve"> (though keep in mind that half of the participants will be assigned to mindfulness meditation,</w:t>
      </w:r>
      <w:r w:rsidR="0013311C">
        <w:rPr>
          <w:rFonts w:eastAsia="Calibri" w:cs="Arial"/>
          <w:bCs/>
          <w:color w:val="000000"/>
          <w:sz w:val="22"/>
          <w:szCs w:val="22"/>
        </w:rPr>
        <w:t xml:space="preserve"> even though we tell all of them it’s somatic relaxation</w:t>
      </w:r>
      <w:r w:rsidR="008D376F">
        <w:rPr>
          <w:rFonts w:eastAsia="Calibri" w:cs="Arial"/>
          <w:bCs/>
          <w:color w:val="000000"/>
          <w:sz w:val="22"/>
          <w:szCs w:val="22"/>
        </w:rPr>
        <w:t>).</w:t>
      </w:r>
      <w:r w:rsidR="008E6204">
        <w:rPr>
          <w:rFonts w:eastAsia="Calibri" w:cs="Arial"/>
          <w:bCs/>
          <w:color w:val="000000"/>
          <w:sz w:val="22"/>
          <w:szCs w:val="22"/>
        </w:rPr>
        <w:t xml:space="preserve"> </w:t>
      </w:r>
      <w:r w:rsidR="00DB2B2C">
        <w:rPr>
          <w:rFonts w:eastAsia="Calibri" w:cs="Arial"/>
          <w:bCs/>
          <w:color w:val="000000"/>
          <w:sz w:val="22"/>
          <w:szCs w:val="22"/>
        </w:rPr>
        <w:t xml:space="preserve"> </w:t>
      </w:r>
    </w:p>
    <w:p w14:paraId="0CFD03FB" w14:textId="77777777" w:rsidR="00DB2B2C" w:rsidRPr="0073255A" w:rsidRDefault="00DB2B2C" w:rsidP="00213C2F">
      <w:pPr>
        <w:rPr>
          <w:rFonts w:eastAsia="Calibri" w:cs="Arial"/>
          <w:bCs/>
          <w:color w:val="000000"/>
          <w:sz w:val="22"/>
          <w:szCs w:val="22"/>
        </w:rPr>
      </w:pPr>
    </w:p>
    <w:p w14:paraId="438CC5EA" w14:textId="77777777" w:rsidR="006D6273" w:rsidRPr="008B5CD2" w:rsidRDefault="006D6273" w:rsidP="008B5CD2">
      <w:pPr>
        <w:pStyle w:val="Heading1"/>
        <w:rPr>
          <w:rFonts w:ascii="Arial" w:hAnsi="Arial" w:cs="Arial"/>
          <w:b/>
          <w:color w:val="auto"/>
        </w:rPr>
      </w:pPr>
      <w:r w:rsidRPr="008B5CD2">
        <w:rPr>
          <w:rFonts w:ascii="Arial" w:hAnsi="Arial" w:cs="Arial"/>
          <w:b/>
          <w:color w:val="auto"/>
          <w:u w:val="single"/>
        </w:rPr>
        <w:t>Intervention</w:t>
      </w:r>
      <w:r w:rsidRPr="008B5CD2">
        <w:rPr>
          <w:rFonts w:ascii="Arial" w:hAnsi="Arial" w:cs="Arial"/>
          <w:b/>
          <w:color w:val="auto"/>
        </w:rPr>
        <w:t xml:space="preserve">: </w:t>
      </w:r>
    </w:p>
    <w:p w14:paraId="27DAFDE3" w14:textId="3AF647E9" w:rsidR="00836E1D" w:rsidRPr="008B5CD2" w:rsidRDefault="006D6273" w:rsidP="008B5CD2">
      <w:pPr>
        <w:pStyle w:val="Heading2"/>
        <w:rPr>
          <w:rFonts w:ascii="Arial" w:eastAsiaTheme="minorEastAsia" w:hAnsi="Arial" w:cs="Arial"/>
          <w:b/>
          <w:color w:val="auto"/>
          <w:sz w:val="24"/>
          <w:szCs w:val="24"/>
        </w:rPr>
      </w:pPr>
      <w:r w:rsidRPr="008B5CD2">
        <w:rPr>
          <w:rFonts w:ascii="Arial" w:hAnsi="Arial" w:cs="Arial"/>
          <w:b/>
          <w:color w:val="auto"/>
        </w:rPr>
        <w:t xml:space="preserve">Mindfulness Meditation Condition: </w:t>
      </w:r>
    </w:p>
    <w:p w14:paraId="359A8606" w14:textId="0AFC603D" w:rsidR="00B26777" w:rsidRPr="0073255A" w:rsidRDefault="00B26777" w:rsidP="00B26777">
      <w:pPr>
        <w:ind w:left="720"/>
        <w:rPr>
          <w:rFonts w:eastAsia="Calibri" w:cs="Arial"/>
          <w:bCs/>
          <w:color w:val="000000"/>
          <w:sz w:val="22"/>
          <w:szCs w:val="22"/>
        </w:rPr>
      </w:pPr>
      <w:r w:rsidRPr="0073255A">
        <w:rPr>
          <w:rFonts w:eastAsia="Calibri" w:cs="Arial"/>
          <w:bCs/>
          <w:color w:val="000000"/>
          <w:sz w:val="22"/>
          <w:szCs w:val="22"/>
        </w:rPr>
        <w:t xml:space="preserve">Run </w:t>
      </w:r>
      <w:r w:rsidRPr="00B26777">
        <w:rPr>
          <w:rFonts w:eastAsia="Calibri" w:cs="Arial"/>
          <w:b/>
          <w:bCs/>
          <w:color w:val="000000"/>
          <w:sz w:val="22"/>
          <w:szCs w:val="22"/>
        </w:rPr>
        <w:t>somatic_relaxation_mm</w:t>
      </w:r>
      <w:r>
        <w:rPr>
          <w:rFonts w:eastAsia="Calibri" w:cs="Arial"/>
          <w:b/>
          <w:bCs/>
          <w:color w:val="000000"/>
          <w:sz w:val="22"/>
          <w:szCs w:val="22"/>
        </w:rPr>
        <w:t xml:space="preserve">.py </w:t>
      </w:r>
      <w:r w:rsidRPr="0073255A">
        <w:rPr>
          <w:rFonts w:eastAsia="Calibri" w:cs="Arial"/>
          <w:bCs/>
          <w:color w:val="000000"/>
          <w:sz w:val="22"/>
          <w:szCs w:val="22"/>
        </w:rPr>
        <w:t>script</w:t>
      </w:r>
      <w:r>
        <w:rPr>
          <w:rFonts w:eastAsia="Calibri" w:cs="Arial"/>
          <w:bCs/>
          <w:color w:val="000000"/>
          <w:sz w:val="22"/>
          <w:szCs w:val="22"/>
        </w:rPr>
        <w:t xml:space="preserve"> (</w:t>
      </w:r>
      <w:r w:rsidRPr="00A65BC7">
        <w:rPr>
          <w:rFonts w:eastAsia="Calibri" w:cs="Arial"/>
          <w:bCs/>
          <w:i/>
          <w:color w:val="000000"/>
          <w:sz w:val="22"/>
          <w:szCs w:val="22"/>
        </w:rPr>
        <w:t>mm</w:t>
      </w:r>
      <w:r>
        <w:rPr>
          <w:rFonts w:eastAsia="Calibri" w:cs="Arial"/>
          <w:bCs/>
          <w:color w:val="000000"/>
          <w:sz w:val="22"/>
          <w:szCs w:val="22"/>
        </w:rPr>
        <w:t xml:space="preserve"> for Mindfulness Meditation)</w:t>
      </w:r>
    </w:p>
    <w:p w14:paraId="041461BC" w14:textId="77777777" w:rsidR="00B26777" w:rsidRPr="0073255A" w:rsidRDefault="00B26777" w:rsidP="00B26777">
      <w:pPr>
        <w:pStyle w:val="ListParagraph"/>
        <w:numPr>
          <w:ilvl w:val="0"/>
          <w:numId w:val="10"/>
        </w:numPr>
        <w:ind w:left="1440"/>
        <w:rPr>
          <w:rFonts w:eastAsia="Calibri" w:cs="Arial"/>
          <w:bCs/>
          <w:color w:val="000000"/>
          <w:sz w:val="22"/>
          <w:szCs w:val="22"/>
        </w:rPr>
      </w:pPr>
      <w:r w:rsidRPr="00EF5920">
        <w:rPr>
          <w:rFonts w:eastAsia="Calibri" w:cs="Arial"/>
          <w:bCs/>
          <w:noProof/>
          <w:color w:val="000000"/>
          <w:sz w:val="22"/>
          <w:szCs w:val="22"/>
          <w:lang w:val="en-GB"/>
        </w:rPr>
        <w:drawing>
          <wp:anchor distT="0" distB="0" distL="114300" distR="114300" simplePos="0" relativeHeight="251676672" behindDoc="0" locked="0" layoutInCell="1" allowOverlap="1" wp14:anchorId="7683BD66" wp14:editId="3705F76E">
            <wp:simplePos x="0" y="0"/>
            <wp:positionH relativeFrom="column">
              <wp:posOffset>1886585</wp:posOffset>
            </wp:positionH>
            <wp:positionV relativeFrom="paragraph">
              <wp:posOffset>510540</wp:posOffset>
            </wp:positionV>
            <wp:extent cx="1191260" cy="530860"/>
            <wp:effectExtent l="57150" t="19050" r="66040" b="9779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20660"/>
                    <a:stretch/>
                  </pic:blipFill>
                  <pic:spPr bwMode="auto">
                    <a:xfrm>
                      <a:off x="0" y="0"/>
                      <a:ext cx="1191260" cy="530860"/>
                    </a:xfrm>
                    <a:prstGeom prst="rect">
                      <a:avLst/>
                    </a:prstGeom>
                    <a:ln>
                      <a:no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rsidRPr="00EF5920">
        <w:rPr>
          <w:rFonts w:eastAsia="Calibri" w:cs="Arial"/>
          <w:bCs/>
          <w:noProof/>
          <w:color w:val="000000"/>
          <w:sz w:val="22"/>
          <w:szCs w:val="22"/>
          <w:lang w:val="en-GB"/>
        </w:rPr>
        <w:t xml:space="preserve"> </w:t>
      </w:r>
      <w:r w:rsidRPr="0073255A">
        <w:rPr>
          <w:rFonts w:eastAsia="Calibri" w:cs="Arial"/>
          <w:bCs/>
          <w:color w:val="000000"/>
          <w:sz w:val="22"/>
          <w:szCs w:val="22"/>
        </w:rPr>
        <w:t xml:space="preserve">Click the green man icon (EDITOR panel) in </w:t>
      </w:r>
      <w:r>
        <w:rPr>
          <w:rFonts w:eastAsia="Calibri" w:cs="Arial"/>
          <w:bCs/>
          <w:color w:val="000000"/>
          <w:sz w:val="22"/>
          <w:szCs w:val="22"/>
        </w:rPr>
        <w:t>PsychoPy</w:t>
      </w:r>
      <w:r w:rsidRPr="0073255A">
        <w:rPr>
          <w:rFonts w:eastAsia="Calibri" w:cs="Arial"/>
          <w:bCs/>
          <w:color w:val="000000"/>
          <w:sz w:val="22"/>
          <w:szCs w:val="22"/>
        </w:rPr>
        <w:t xml:space="preserve"> to run the study (see screenshots below).</w:t>
      </w:r>
    </w:p>
    <w:p w14:paraId="1CF61CB3" w14:textId="02D713CC" w:rsidR="00B26777" w:rsidRPr="005953F1" w:rsidRDefault="00B26777" w:rsidP="00B26777">
      <w:pPr>
        <w:pStyle w:val="ListParagraph"/>
        <w:numPr>
          <w:ilvl w:val="0"/>
          <w:numId w:val="10"/>
        </w:numPr>
        <w:ind w:left="1440"/>
        <w:rPr>
          <w:rFonts w:eastAsia="Calibri" w:cs="Arial"/>
          <w:bCs/>
          <w:color w:val="000000"/>
          <w:sz w:val="22"/>
          <w:szCs w:val="22"/>
        </w:rPr>
      </w:pPr>
      <w:r w:rsidRPr="005953F1">
        <w:rPr>
          <w:rFonts w:eastAsia="Calibri" w:cs="Arial"/>
          <w:bCs/>
          <w:color w:val="000000"/>
          <w:sz w:val="22"/>
          <w:szCs w:val="22"/>
        </w:rPr>
        <w:t xml:space="preserve">In the </w:t>
      </w:r>
      <w:r w:rsidR="00DB06F9" w:rsidRPr="005953F1">
        <w:rPr>
          <w:rFonts w:eastAsia="Calibri" w:cs="Arial"/>
          <w:bCs/>
          <w:color w:val="000000"/>
          <w:sz w:val="22"/>
          <w:szCs w:val="22"/>
        </w:rPr>
        <w:t>setup</w:t>
      </w:r>
      <w:r w:rsidRPr="005953F1">
        <w:rPr>
          <w:rFonts w:eastAsia="Calibri" w:cs="Arial"/>
          <w:bCs/>
          <w:color w:val="000000"/>
          <w:sz w:val="22"/>
          <w:szCs w:val="22"/>
        </w:rPr>
        <w:t xml:space="preserve"> window (will pop up once experiment starting), provide the participant number (</w:t>
      </w:r>
      <w:r w:rsidR="00A65BC7" w:rsidRPr="005953F1">
        <w:rPr>
          <w:rFonts w:eastAsia="Calibri" w:cs="Arial"/>
          <w:bCs/>
          <w:color w:val="000000"/>
          <w:sz w:val="22"/>
          <w:szCs w:val="22"/>
        </w:rPr>
        <w:t xml:space="preserve">e.g., </w:t>
      </w:r>
      <w:ins w:id="35" w:author="Changes since 15.0" w:date="2018-10-17T18:04:00Z">
        <w:r w:rsidR="002D19D4" w:rsidRPr="005953F1">
          <w:rPr>
            <w:rFonts w:eastAsia="Calibri" w:cs="Arial"/>
            <w:bCs/>
            <w:color w:val="000000"/>
            <w:sz w:val="22"/>
            <w:szCs w:val="22"/>
          </w:rPr>
          <w:t>100</w:t>
        </w:r>
      </w:ins>
      <w:r w:rsidR="00C421BE">
        <w:rPr>
          <w:rFonts w:eastAsia="Calibri" w:cs="Arial"/>
          <w:bCs/>
          <w:color w:val="000000"/>
          <w:sz w:val="22"/>
          <w:szCs w:val="22"/>
        </w:rPr>
        <w:t>1</w:t>
      </w:r>
      <w:ins w:id="36" w:author="Changes since 15.0" w:date="2018-10-17T18:04:00Z">
        <w:r w:rsidR="002D19D4" w:rsidRPr="005953F1">
          <w:rPr>
            <w:rFonts w:eastAsia="Calibri" w:cs="Arial"/>
            <w:bCs/>
            <w:color w:val="000000"/>
            <w:sz w:val="22"/>
            <w:szCs w:val="22"/>
          </w:rPr>
          <w:t>, 100</w:t>
        </w:r>
      </w:ins>
      <w:r w:rsidR="00C421BE">
        <w:rPr>
          <w:rFonts w:eastAsia="Calibri" w:cs="Arial"/>
          <w:bCs/>
          <w:color w:val="000000"/>
          <w:sz w:val="22"/>
          <w:szCs w:val="22"/>
        </w:rPr>
        <w:t>2</w:t>
      </w:r>
      <w:ins w:id="37" w:author="Changes since 15.0" w:date="2018-10-17T18:04:00Z">
        <w:r w:rsidR="002D19D4" w:rsidRPr="005953F1">
          <w:rPr>
            <w:rFonts w:eastAsia="Calibri" w:cs="Arial"/>
            <w:bCs/>
            <w:color w:val="000000"/>
            <w:sz w:val="22"/>
            <w:szCs w:val="22"/>
          </w:rPr>
          <w:t>, etc.</w:t>
        </w:r>
        <w:r w:rsidRPr="005953F1">
          <w:rPr>
            <w:rFonts w:eastAsia="Calibri" w:cs="Arial"/>
            <w:bCs/>
            <w:color w:val="000000"/>
            <w:sz w:val="22"/>
            <w:szCs w:val="22"/>
          </w:rPr>
          <w:t>).</w:t>
        </w:r>
      </w:ins>
      <w:del w:id="38" w:author="Changes since 15.0" w:date="2018-10-17T18:04:00Z">
        <w:r w:rsidRPr="005953F1">
          <w:rPr>
            <w:rFonts w:eastAsia="Calibri" w:cs="Arial"/>
            <w:bCs/>
            <w:color w:val="000000"/>
            <w:sz w:val="22"/>
            <w:szCs w:val="22"/>
          </w:rPr>
          <w:delText>001).</w:delText>
        </w:r>
      </w:del>
    </w:p>
    <w:p w14:paraId="68C85ED0" w14:textId="77777777" w:rsidR="00B15F74" w:rsidRPr="005953F1" w:rsidRDefault="00B15F74" w:rsidP="00B26777">
      <w:pPr>
        <w:pStyle w:val="ListParagraph"/>
        <w:numPr>
          <w:ilvl w:val="0"/>
          <w:numId w:val="10"/>
        </w:numPr>
        <w:ind w:left="1440"/>
        <w:rPr>
          <w:ins w:id="39" w:author="Changes since 15.0" w:date="2018-10-17T18:04:00Z"/>
          <w:rFonts w:eastAsia="Calibri" w:cs="Arial"/>
          <w:bCs/>
          <w:color w:val="000000"/>
          <w:sz w:val="22"/>
          <w:szCs w:val="22"/>
        </w:rPr>
      </w:pPr>
      <w:ins w:id="40" w:author="Changes since 15.0" w:date="2018-10-17T18:04:00Z">
        <w:r w:rsidRPr="005953F1">
          <w:rPr>
            <w:rFonts w:eastAsia="Calibri" w:cs="Arial"/>
            <w:bCs/>
            <w:color w:val="000000"/>
            <w:sz w:val="22"/>
            <w:szCs w:val="22"/>
          </w:rPr>
          <w:t>In ASA, use the following filename template:</w:t>
        </w:r>
      </w:ins>
    </w:p>
    <w:p w14:paraId="69EA31FE" w14:textId="77777777" w:rsidR="00B15F74" w:rsidRPr="005953F1" w:rsidRDefault="00B15F74" w:rsidP="00B15F74">
      <w:pPr>
        <w:pStyle w:val="ListParagraph"/>
        <w:numPr>
          <w:ilvl w:val="2"/>
          <w:numId w:val="10"/>
        </w:numPr>
        <w:spacing w:line="276" w:lineRule="auto"/>
        <w:rPr>
          <w:ins w:id="41" w:author="Changes since 15.0" w:date="2018-10-17T18:04:00Z"/>
          <w:rFonts w:ascii="Consolas" w:hAnsi="Consolas"/>
        </w:rPr>
      </w:pPr>
      <w:ins w:id="42" w:author="Changes since 15.0" w:date="2018-10-17T18:04:00Z">
        <w:r w:rsidRPr="005953F1">
          <w:rPr>
            <w:rFonts w:ascii="Consolas" w:hAnsi="Consolas"/>
          </w:rPr>
          <w:t>John_</w:t>
        </w:r>
        <w:r w:rsidRPr="005953F1">
          <w:rPr>
            <w:rFonts w:ascii="Consolas" w:hAnsi="Consolas"/>
            <w:color w:val="00B0F0"/>
          </w:rPr>
          <w:t>&lt;</w:t>
        </w:r>
        <w:proofErr w:type="spellStart"/>
        <w:r w:rsidRPr="005953F1">
          <w:rPr>
            <w:rFonts w:ascii="Consolas" w:hAnsi="Consolas"/>
            <w:color w:val="00B0F0"/>
          </w:rPr>
          <w:t>participant_id</w:t>
        </w:r>
        <w:proofErr w:type="spellEnd"/>
        <w:r w:rsidRPr="005953F1">
          <w:rPr>
            <w:rFonts w:ascii="Consolas" w:hAnsi="Consolas"/>
            <w:color w:val="00B0F0"/>
          </w:rPr>
          <w:t>&gt;</w:t>
        </w:r>
        <w:r w:rsidRPr="005953F1">
          <w:rPr>
            <w:rFonts w:ascii="Consolas" w:hAnsi="Consolas"/>
          </w:rPr>
          <w:t>_</w:t>
        </w:r>
        <w:r w:rsidR="00E11D34" w:rsidRPr="005953F1">
          <w:rPr>
            <w:rFonts w:ascii="Consolas" w:hAnsi="Consolas"/>
          </w:rPr>
          <w:t>mm</w:t>
        </w:r>
      </w:ins>
    </w:p>
    <w:p w14:paraId="588CD4B5" w14:textId="77777777" w:rsidR="00B15F74" w:rsidRPr="005953F1" w:rsidRDefault="00B15F74" w:rsidP="00B15F74">
      <w:pPr>
        <w:ind w:left="1440"/>
        <w:rPr>
          <w:ins w:id="43" w:author="Changes since 15.0" w:date="2018-10-17T18:04:00Z"/>
          <w:rFonts w:eastAsia="Calibri" w:cs="Arial"/>
          <w:bCs/>
          <w:color w:val="000000"/>
          <w:sz w:val="22"/>
          <w:szCs w:val="22"/>
        </w:rPr>
      </w:pPr>
      <w:ins w:id="44" w:author="Changes since 15.0" w:date="2018-10-17T18:04:00Z">
        <w:r w:rsidRPr="005953F1">
          <w:rPr>
            <w:rFonts w:eastAsia="Calibri" w:cs="Arial"/>
            <w:bCs/>
            <w:color w:val="000000"/>
            <w:sz w:val="22"/>
            <w:szCs w:val="22"/>
          </w:rPr>
          <w:t>“</w:t>
        </w:r>
        <w:r w:rsidRPr="005953F1">
          <w:rPr>
            <w:rFonts w:ascii="Consolas" w:eastAsia="Calibri" w:hAnsi="Consolas" w:cs="Arial"/>
            <w:bCs/>
            <w:color w:val="000000"/>
            <w:sz w:val="22"/>
            <w:szCs w:val="22"/>
          </w:rPr>
          <w:t>Condition</w:t>
        </w:r>
        <w:r w:rsidRPr="005953F1">
          <w:rPr>
            <w:rFonts w:eastAsia="Calibri" w:cs="Arial"/>
            <w:bCs/>
            <w:color w:val="000000"/>
            <w:sz w:val="22"/>
            <w:szCs w:val="22"/>
          </w:rPr>
          <w:t>” in this case, mindfulness meditation, is labeled as “</w:t>
        </w:r>
        <w:r w:rsidRPr="005953F1">
          <w:rPr>
            <w:rFonts w:ascii="Consolas" w:eastAsia="Calibri" w:hAnsi="Consolas" w:cs="Arial"/>
            <w:bCs/>
            <w:color w:val="000000"/>
            <w:sz w:val="22"/>
            <w:szCs w:val="22"/>
          </w:rPr>
          <w:t>mm</w:t>
        </w:r>
        <w:r w:rsidRPr="005953F1">
          <w:rPr>
            <w:rFonts w:eastAsia="Calibri" w:cs="Arial"/>
            <w:bCs/>
            <w:color w:val="000000"/>
            <w:sz w:val="22"/>
            <w:szCs w:val="22"/>
          </w:rPr>
          <w:t>”.</w:t>
        </w:r>
      </w:ins>
    </w:p>
    <w:p w14:paraId="28B7C9BC" w14:textId="699374FC" w:rsidR="00B26777" w:rsidRPr="005953F1" w:rsidRDefault="00B26777" w:rsidP="00B26777">
      <w:pPr>
        <w:pStyle w:val="ListParagraph"/>
        <w:numPr>
          <w:ilvl w:val="0"/>
          <w:numId w:val="10"/>
        </w:numPr>
        <w:ind w:left="1440"/>
        <w:rPr>
          <w:rFonts w:eastAsia="Calibri" w:cs="Arial"/>
          <w:bCs/>
          <w:color w:val="000000"/>
          <w:sz w:val="22"/>
          <w:szCs w:val="22"/>
        </w:rPr>
      </w:pPr>
      <w:r w:rsidRPr="005953F1">
        <w:rPr>
          <w:rFonts w:eastAsia="Calibri" w:cs="Arial"/>
          <w:bCs/>
          <w:color w:val="000000"/>
          <w:sz w:val="22"/>
          <w:szCs w:val="22"/>
        </w:rPr>
        <w:t xml:space="preserve">This section of the study lasts about </w:t>
      </w:r>
      <w:r w:rsidR="00A65BC7" w:rsidRPr="005953F1">
        <w:rPr>
          <w:rFonts w:eastAsia="Calibri" w:cs="Arial"/>
          <w:bCs/>
          <w:color w:val="000000"/>
          <w:sz w:val="22"/>
          <w:szCs w:val="22"/>
        </w:rPr>
        <w:t>20</w:t>
      </w:r>
      <w:r w:rsidRPr="005953F1">
        <w:rPr>
          <w:rFonts w:eastAsia="Calibri" w:cs="Arial"/>
          <w:bCs/>
          <w:color w:val="000000"/>
          <w:sz w:val="22"/>
          <w:szCs w:val="22"/>
        </w:rPr>
        <w:t xml:space="preserve"> minutes.</w:t>
      </w:r>
    </w:p>
    <w:p w14:paraId="2DC2E872" w14:textId="2DC91220" w:rsidR="00B26777" w:rsidRPr="005953F1" w:rsidRDefault="00B26777" w:rsidP="00B26777">
      <w:pPr>
        <w:pStyle w:val="ListParagraph"/>
        <w:numPr>
          <w:ilvl w:val="0"/>
          <w:numId w:val="10"/>
        </w:numPr>
        <w:ind w:left="1440"/>
        <w:rPr>
          <w:rFonts w:eastAsia="Calibri" w:cs="Arial"/>
          <w:bCs/>
          <w:color w:val="000000"/>
          <w:sz w:val="22"/>
          <w:szCs w:val="22"/>
        </w:rPr>
      </w:pPr>
      <w:r w:rsidRPr="005953F1">
        <w:rPr>
          <w:rFonts w:eastAsia="Calibri" w:cs="Arial"/>
          <w:bCs/>
          <w:color w:val="000000"/>
          <w:sz w:val="22"/>
          <w:szCs w:val="22"/>
        </w:rPr>
        <w:t xml:space="preserve">When it says “This part is done. Please inform the experimenter,” press </w:t>
      </w:r>
      <w:proofErr w:type="spellStart"/>
      <w:ins w:id="45" w:author="Changes since 15.0" w:date="2018-10-17T18:04:00Z">
        <w:r w:rsidR="00B15F74" w:rsidRPr="005953F1">
          <w:rPr>
            <w:rFonts w:ascii="Consolas" w:eastAsia="Calibri" w:hAnsi="Consolas" w:cs="Arial"/>
            <w:bCs/>
            <w:color w:val="000000"/>
            <w:sz w:val="22"/>
            <w:szCs w:val="22"/>
          </w:rPr>
          <w:t>Shift+Esc</w:t>
        </w:r>
      </w:ins>
      <w:proofErr w:type="spellEnd"/>
      <w:del w:id="46" w:author="Changes since 15.0" w:date="2018-10-17T18:04:00Z">
        <w:r w:rsidRPr="005953F1">
          <w:rPr>
            <w:rFonts w:eastAsia="Calibri" w:cs="Arial"/>
            <w:bCs/>
            <w:color w:val="000000"/>
            <w:sz w:val="22"/>
            <w:szCs w:val="22"/>
          </w:rPr>
          <w:delText>Escape</w:delText>
        </w:r>
      </w:del>
      <w:r w:rsidRPr="005953F1">
        <w:rPr>
          <w:rFonts w:eastAsia="Calibri" w:cs="Arial"/>
          <w:bCs/>
          <w:color w:val="000000"/>
          <w:sz w:val="22"/>
          <w:szCs w:val="22"/>
        </w:rPr>
        <w:t xml:space="preserve"> or </w:t>
      </w:r>
      <w:r w:rsidRPr="005953F1">
        <w:rPr>
          <w:rFonts w:ascii="Consolas" w:hAnsi="Consolas"/>
          <w:color w:val="000000"/>
          <w:sz w:val="22"/>
          <w:rPrChange w:id="47" w:author="Changes since 15.0" w:date="2018-10-17T18:04:00Z">
            <w:rPr>
              <w:rFonts w:eastAsia="Calibri" w:cs="Arial"/>
              <w:bCs/>
              <w:color w:val="000000"/>
              <w:sz w:val="22"/>
              <w:szCs w:val="22"/>
            </w:rPr>
          </w:rPrChange>
        </w:rPr>
        <w:t>Space</w:t>
      </w:r>
      <w:r w:rsidRPr="005953F1">
        <w:rPr>
          <w:rFonts w:eastAsia="Calibri" w:cs="Arial"/>
          <w:bCs/>
          <w:color w:val="000000"/>
          <w:sz w:val="22"/>
          <w:szCs w:val="22"/>
        </w:rPr>
        <w:t xml:space="preserve"> on the keyboard. </w:t>
      </w:r>
    </w:p>
    <w:p w14:paraId="295C2B44" w14:textId="77777777" w:rsidR="00B26777" w:rsidRPr="0073255A" w:rsidRDefault="00B26777" w:rsidP="00B26777">
      <w:pPr>
        <w:pStyle w:val="ListParagraph"/>
        <w:numPr>
          <w:ilvl w:val="0"/>
          <w:numId w:val="10"/>
        </w:numPr>
        <w:ind w:left="1440"/>
        <w:rPr>
          <w:rFonts w:eastAsia="Calibri" w:cs="Arial"/>
          <w:bCs/>
          <w:color w:val="000000"/>
          <w:sz w:val="22"/>
          <w:szCs w:val="22"/>
        </w:rPr>
      </w:pPr>
      <w:r w:rsidRPr="0073255A">
        <w:rPr>
          <w:rFonts w:eastAsia="Calibri" w:cs="Arial"/>
          <w:bCs/>
          <w:color w:val="000000"/>
          <w:sz w:val="22"/>
          <w:szCs w:val="22"/>
        </w:rPr>
        <w:t>Stop EEG recording when this script is done.</w:t>
      </w:r>
    </w:p>
    <w:p w14:paraId="4FF49EFA" w14:textId="77777777" w:rsidR="00B26777" w:rsidRPr="0073255A" w:rsidRDefault="00B26777" w:rsidP="00B26777">
      <w:pPr>
        <w:pStyle w:val="ListParagraph"/>
        <w:numPr>
          <w:ilvl w:val="1"/>
          <w:numId w:val="10"/>
        </w:numPr>
        <w:ind w:left="2160"/>
        <w:rPr>
          <w:rFonts w:eastAsia="Calibri" w:cs="Arial"/>
          <w:bCs/>
          <w:color w:val="000000"/>
          <w:sz w:val="22"/>
          <w:szCs w:val="22"/>
        </w:rPr>
      </w:pPr>
      <w:r w:rsidRPr="0073255A">
        <w:rPr>
          <w:rFonts w:eastAsia="Calibri" w:cs="Arial"/>
          <w:bCs/>
          <w:color w:val="000000"/>
          <w:sz w:val="22"/>
          <w:szCs w:val="22"/>
        </w:rPr>
        <w:t>In the Dialog window ASA EEG/ERP Recording, click 'Stop'. Then the large 'Not Recording' will appear again.</w:t>
      </w:r>
    </w:p>
    <w:p w14:paraId="15317CE7" w14:textId="2190A50D" w:rsidR="00384CF0" w:rsidRDefault="00384CF0" w:rsidP="008B5CD2">
      <w:pPr>
        <w:pStyle w:val="ListParagraph"/>
        <w:ind w:left="1440"/>
      </w:pPr>
    </w:p>
    <w:p w14:paraId="2C81EE86" w14:textId="77777777" w:rsidR="008B5CD2" w:rsidRDefault="006D6273" w:rsidP="008B5CD2">
      <w:pPr>
        <w:pStyle w:val="Heading2"/>
        <w:rPr>
          <w:rStyle w:val="Heading2Char"/>
          <w:rFonts w:ascii="Arial" w:hAnsi="Arial" w:cs="Arial"/>
          <w:b/>
          <w:color w:val="auto"/>
        </w:rPr>
      </w:pPr>
      <w:r w:rsidRPr="008B5CD2">
        <w:rPr>
          <w:rStyle w:val="Heading2Char"/>
          <w:rFonts w:ascii="Arial" w:hAnsi="Arial" w:cs="Arial"/>
          <w:b/>
          <w:color w:val="auto"/>
        </w:rPr>
        <w:t xml:space="preserve">Somatic Relaxation Condition: </w:t>
      </w:r>
    </w:p>
    <w:p w14:paraId="6CE20284" w14:textId="0FA84BA5" w:rsidR="00B26777" w:rsidRPr="0073255A" w:rsidRDefault="00B26777" w:rsidP="008B5CD2">
      <w:pPr>
        <w:ind w:left="720"/>
        <w:rPr>
          <w:rFonts w:eastAsia="Calibri" w:cs="Arial"/>
          <w:bCs/>
          <w:color w:val="000000"/>
          <w:sz w:val="22"/>
          <w:szCs w:val="22"/>
        </w:rPr>
      </w:pPr>
      <w:r w:rsidRPr="0073255A">
        <w:rPr>
          <w:rFonts w:eastAsia="Calibri" w:cs="Arial"/>
          <w:bCs/>
          <w:color w:val="000000"/>
          <w:sz w:val="22"/>
          <w:szCs w:val="22"/>
        </w:rPr>
        <w:t xml:space="preserve">Run </w:t>
      </w:r>
      <w:r>
        <w:rPr>
          <w:rFonts w:eastAsia="Calibri" w:cs="Arial"/>
          <w:b/>
          <w:bCs/>
          <w:color w:val="000000"/>
          <w:sz w:val="22"/>
          <w:szCs w:val="22"/>
        </w:rPr>
        <w:t xml:space="preserve">somatic_relaxation_sr.py </w:t>
      </w:r>
      <w:r w:rsidRPr="0073255A">
        <w:rPr>
          <w:rFonts w:eastAsia="Calibri" w:cs="Arial"/>
          <w:bCs/>
          <w:color w:val="000000"/>
          <w:sz w:val="22"/>
          <w:szCs w:val="22"/>
        </w:rPr>
        <w:t>script</w:t>
      </w:r>
      <w:r>
        <w:rPr>
          <w:rFonts w:eastAsia="Calibri" w:cs="Arial"/>
          <w:bCs/>
          <w:color w:val="000000"/>
          <w:sz w:val="22"/>
          <w:szCs w:val="22"/>
        </w:rPr>
        <w:t xml:space="preserve"> (</w:t>
      </w:r>
      <w:proofErr w:type="spellStart"/>
      <w:r w:rsidRPr="00A65BC7">
        <w:rPr>
          <w:rFonts w:eastAsia="Calibri" w:cs="Arial"/>
          <w:bCs/>
          <w:i/>
          <w:color w:val="000000"/>
          <w:sz w:val="22"/>
          <w:szCs w:val="22"/>
        </w:rPr>
        <w:t>sr</w:t>
      </w:r>
      <w:proofErr w:type="spellEnd"/>
      <w:r>
        <w:rPr>
          <w:rFonts w:eastAsia="Calibri" w:cs="Arial"/>
          <w:bCs/>
          <w:color w:val="000000"/>
          <w:sz w:val="22"/>
          <w:szCs w:val="22"/>
        </w:rPr>
        <w:t xml:space="preserve"> for Somatic Relaxation)</w:t>
      </w:r>
    </w:p>
    <w:p w14:paraId="35876F80" w14:textId="77777777" w:rsidR="00B26777" w:rsidRPr="0073255A" w:rsidRDefault="00B26777" w:rsidP="00B26777">
      <w:pPr>
        <w:pStyle w:val="ListParagraph"/>
        <w:numPr>
          <w:ilvl w:val="0"/>
          <w:numId w:val="10"/>
        </w:numPr>
        <w:ind w:left="1440"/>
        <w:rPr>
          <w:rFonts w:eastAsia="Calibri" w:cs="Arial"/>
          <w:bCs/>
          <w:color w:val="000000"/>
          <w:sz w:val="22"/>
          <w:szCs w:val="22"/>
        </w:rPr>
      </w:pPr>
      <w:r w:rsidRPr="00EF5920">
        <w:rPr>
          <w:rFonts w:eastAsia="Calibri" w:cs="Arial"/>
          <w:bCs/>
          <w:noProof/>
          <w:color w:val="000000"/>
          <w:sz w:val="22"/>
          <w:szCs w:val="22"/>
          <w:lang w:val="en-GB"/>
        </w:rPr>
        <w:drawing>
          <wp:anchor distT="0" distB="0" distL="114300" distR="114300" simplePos="0" relativeHeight="251678720" behindDoc="0" locked="0" layoutInCell="1" allowOverlap="1" wp14:anchorId="5834DD81" wp14:editId="7F228124">
            <wp:simplePos x="0" y="0"/>
            <wp:positionH relativeFrom="column">
              <wp:posOffset>1886585</wp:posOffset>
            </wp:positionH>
            <wp:positionV relativeFrom="paragraph">
              <wp:posOffset>510540</wp:posOffset>
            </wp:positionV>
            <wp:extent cx="1191260" cy="530860"/>
            <wp:effectExtent l="57150" t="19050" r="66040" b="9779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20660"/>
                    <a:stretch/>
                  </pic:blipFill>
                  <pic:spPr bwMode="auto">
                    <a:xfrm>
                      <a:off x="0" y="0"/>
                      <a:ext cx="1191260" cy="530860"/>
                    </a:xfrm>
                    <a:prstGeom prst="rect">
                      <a:avLst/>
                    </a:prstGeom>
                    <a:ln>
                      <a:no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rsidRPr="00EF5920">
        <w:rPr>
          <w:rFonts w:eastAsia="Calibri" w:cs="Arial"/>
          <w:bCs/>
          <w:noProof/>
          <w:color w:val="000000"/>
          <w:sz w:val="22"/>
          <w:szCs w:val="22"/>
          <w:lang w:val="en-GB"/>
        </w:rPr>
        <w:t xml:space="preserve"> </w:t>
      </w:r>
      <w:r w:rsidRPr="0073255A">
        <w:rPr>
          <w:rFonts w:eastAsia="Calibri" w:cs="Arial"/>
          <w:bCs/>
          <w:color w:val="000000"/>
          <w:sz w:val="22"/>
          <w:szCs w:val="22"/>
        </w:rPr>
        <w:t xml:space="preserve">Click the green man icon (EDITOR panel) in </w:t>
      </w:r>
      <w:r>
        <w:rPr>
          <w:rFonts w:eastAsia="Calibri" w:cs="Arial"/>
          <w:bCs/>
          <w:color w:val="000000"/>
          <w:sz w:val="22"/>
          <w:szCs w:val="22"/>
        </w:rPr>
        <w:t>PsychoPy</w:t>
      </w:r>
      <w:r w:rsidRPr="0073255A">
        <w:rPr>
          <w:rFonts w:eastAsia="Calibri" w:cs="Arial"/>
          <w:bCs/>
          <w:color w:val="000000"/>
          <w:sz w:val="22"/>
          <w:szCs w:val="22"/>
        </w:rPr>
        <w:t xml:space="preserve"> to run the study (see screenshots below).</w:t>
      </w:r>
    </w:p>
    <w:p w14:paraId="27CD4A8F" w14:textId="66916914" w:rsidR="00B26777" w:rsidRPr="005953F1" w:rsidRDefault="00B26777" w:rsidP="00B26777">
      <w:pPr>
        <w:pStyle w:val="ListParagraph"/>
        <w:numPr>
          <w:ilvl w:val="0"/>
          <w:numId w:val="10"/>
        </w:numPr>
        <w:ind w:left="1440"/>
        <w:rPr>
          <w:rFonts w:eastAsia="Calibri" w:cs="Arial"/>
          <w:bCs/>
          <w:color w:val="000000"/>
          <w:sz w:val="22"/>
          <w:szCs w:val="22"/>
        </w:rPr>
      </w:pPr>
      <w:r w:rsidRPr="005953F1">
        <w:rPr>
          <w:rFonts w:eastAsia="Calibri" w:cs="Arial"/>
          <w:bCs/>
          <w:color w:val="000000"/>
          <w:sz w:val="22"/>
          <w:szCs w:val="22"/>
        </w:rPr>
        <w:t xml:space="preserve">In the </w:t>
      </w:r>
      <w:r w:rsidR="00DB06F9" w:rsidRPr="005953F1">
        <w:rPr>
          <w:rFonts w:eastAsia="Calibri" w:cs="Arial"/>
          <w:bCs/>
          <w:color w:val="000000"/>
          <w:sz w:val="22"/>
          <w:szCs w:val="22"/>
        </w:rPr>
        <w:t>setup</w:t>
      </w:r>
      <w:r w:rsidRPr="005953F1">
        <w:rPr>
          <w:rFonts w:eastAsia="Calibri" w:cs="Arial"/>
          <w:bCs/>
          <w:color w:val="000000"/>
          <w:sz w:val="22"/>
          <w:szCs w:val="22"/>
        </w:rPr>
        <w:t xml:space="preserve"> window (will pop up once experiment starting), provide the participant number (</w:t>
      </w:r>
      <w:r w:rsidR="00A65BC7" w:rsidRPr="005953F1">
        <w:rPr>
          <w:rFonts w:eastAsia="Calibri" w:cs="Arial"/>
          <w:bCs/>
          <w:color w:val="000000"/>
          <w:sz w:val="22"/>
          <w:szCs w:val="22"/>
        </w:rPr>
        <w:t xml:space="preserve">e.g., </w:t>
      </w:r>
      <w:ins w:id="48" w:author="Changes since 15.0" w:date="2018-10-17T18:04:00Z">
        <w:r w:rsidR="005730A9" w:rsidRPr="005953F1">
          <w:rPr>
            <w:rFonts w:eastAsia="Calibri" w:cs="Arial"/>
            <w:bCs/>
            <w:color w:val="000000"/>
            <w:sz w:val="22"/>
            <w:szCs w:val="22"/>
          </w:rPr>
          <w:t>100</w:t>
        </w:r>
      </w:ins>
      <w:r w:rsidR="00C421BE">
        <w:rPr>
          <w:rFonts w:eastAsia="Calibri" w:cs="Arial"/>
          <w:bCs/>
          <w:color w:val="000000"/>
          <w:sz w:val="22"/>
          <w:szCs w:val="22"/>
        </w:rPr>
        <w:t>1</w:t>
      </w:r>
      <w:ins w:id="49" w:author="Changes since 15.0" w:date="2018-10-17T18:04:00Z">
        <w:r w:rsidR="005730A9" w:rsidRPr="005953F1">
          <w:rPr>
            <w:rFonts w:eastAsia="Calibri" w:cs="Arial"/>
            <w:bCs/>
            <w:color w:val="000000"/>
            <w:sz w:val="22"/>
            <w:szCs w:val="22"/>
          </w:rPr>
          <w:t>, 100</w:t>
        </w:r>
      </w:ins>
      <w:r w:rsidR="00C421BE">
        <w:rPr>
          <w:rFonts w:eastAsia="Calibri" w:cs="Arial"/>
          <w:bCs/>
          <w:color w:val="000000"/>
          <w:sz w:val="22"/>
          <w:szCs w:val="22"/>
        </w:rPr>
        <w:t>2</w:t>
      </w:r>
      <w:ins w:id="50" w:author="Changes since 15.0" w:date="2018-10-17T18:04:00Z">
        <w:r w:rsidR="005730A9" w:rsidRPr="005953F1">
          <w:rPr>
            <w:rFonts w:eastAsia="Calibri" w:cs="Arial"/>
            <w:bCs/>
            <w:color w:val="000000"/>
            <w:sz w:val="22"/>
            <w:szCs w:val="22"/>
          </w:rPr>
          <w:t>, etc.</w:t>
        </w:r>
        <w:r w:rsidRPr="005953F1">
          <w:rPr>
            <w:rFonts w:eastAsia="Calibri" w:cs="Arial"/>
            <w:bCs/>
            <w:color w:val="000000"/>
            <w:sz w:val="22"/>
            <w:szCs w:val="22"/>
          </w:rPr>
          <w:t>).</w:t>
        </w:r>
      </w:ins>
      <w:del w:id="51" w:author="Changes since 15.0" w:date="2018-10-17T18:04:00Z">
        <w:r w:rsidRPr="005953F1">
          <w:rPr>
            <w:rFonts w:eastAsia="Calibri" w:cs="Arial"/>
            <w:bCs/>
            <w:color w:val="000000"/>
            <w:sz w:val="22"/>
            <w:szCs w:val="22"/>
          </w:rPr>
          <w:delText>001).</w:delText>
        </w:r>
      </w:del>
    </w:p>
    <w:p w14:paraId="09B20740" w14:textId="27019356" w:rsidR="00B26777" w:rsidRPr="005953F1" w:rsidRDefault="00B26777" w:rsidP="00B26777">
      <w:pPr>
        <w:pStyle w:val="ListParagraph"/>
        <w:numPr>
          <w:ilvl w:val="0"/>
          <w:numId w:val="10"/>
        </w:numPr>
        <w:ind w:left="1440"/>
        <w:rPr>
          <w:rFonts w:eastAsia="Calibri" w:cs="Arial"/>
          <w:bCs/>
          <w:color w:val="000000"/>
          <w:sz w:val="22"/>
          <w:szCs w:val="22"/>
        </w:rPr>
      </w:pPr>
      <w:r w:rsidRPr="005953F1">
        <w:rPr>
          <w:rFonts w:eastAsia="Calibri" w:cs="Arial"/>
          <w:bCs/>
          <w:color w:val="000000"/>
          <w:sz w:val="22"/>
          <w:szCs w:val="22"/>
        </w:rPr>
        <w:t xml:space="preserve">This section of the study lasts about </w:t>
      </w:r>
      <w:r w:rsidR="00A65BC7" w:rsidRPr="005953F1">
        <w:rPr>
          <w:rFonts w:eastAsia="Calibri" w:cs="Arial"/>
          <w:bCs/>
          <w:color w:val="000000"/>
          <w:sz w:val="22"/>
          <w:szCs w:val="22"/>
        </w:rPr>
        <w:t>20</w:t>
      </w:r>
      <w:r w:rsidRPr="005953F1">
        <w:rPr>
          <w:rFonts w:eastAsia="Calibri" w:cs="Arial"/>
          <w:bCs/>
          <w:color w:val="000000"/>
          <w:sz w:val="22"/>
          <w:szCs w:val="22"/>
        </w:rPr>
        <w:t xml:space="preserve"> minutes.</w:t>
      </w:r>
    </w:p>
    <w:p w14:paraId="5FA23742" w14:textId="77777777" w:rsidR="00B15F74" w:rsidRPr="005953F1" w:rsidRDefault="00B15F74" w:rsidP="00B15F74">
      <w:pPr>
        <w:pStyle w:val="ListParagraph"/>
        <w:numPr>
          <w:ilvl w:val="0"/>
          <w:numId w:val="10"/>
        </w:numPr>
        <w:ind w:left="1440"/>
        <w:rPr>
          <w:ins w:id="52" w:author="Changes since 15.0" w:date="2018-10-17T18:04:00Z"/>
          <w:rFonts w:eastAsia="Calibri" w:cs="Arial"/>
          <w:bCs/>
          <w:color w:val="000000"/>
          <w:sz w:val="22"/>
          <w:szCs w:val="22"/>
        </w:rPr>
      </w:pPr>
      <w:ins w:id="53" w:author="Changes since 15.0" w:date="2018-10-17T18:04:00Z">
        <w:r w:rsidRPr="005953F1">
          <w:rPr>
            <w:rFonts w:eastAsia="Calibri" w:cs="Arial"/>
            <w:bCs/>
            <w:color w:val="000000"/>
            <w:sz w:val="22"/>
            <w:szCs w:val="22"/>
          </w:rPr>
          <w:t>In ASA, use the following filename template:</w:t>
        </w:r>
      </w:ins>
    </w:p>
    <w:p w14:paraId="6D2EC720" w14:textId="77777777" w:rsidR="00B15F74" w:rsidRPr="005953F1" w:rsidRDefault="00B15F74" w:rsidP="00B15F74">
      <w:pPr>
        <w:pStyle w:val="ListParagraph"/>
        <w:numPr>
          <w:ilvl w:val="2"/>
          <w:numId w:val="10"/>
        </w:numPr>
        <w:spacing w:line="276" w:lineRule="auto"/>
        <w:rPr>
          <w:ins w:id="54" w:author="Changes since 15.0" w:date="2018-10-17T18:04:00Z"/>
          <w:rFonts w:ascii="Consolas" w:hAnsi="Consolas"/>
        </w:rPr>
      </w:pPr>
      <w:ins w:id="55" w:author="Changes since 15.0" w:date="2018-10-17T18:04:00Z">
        <w:r w:rsidRPr="005953F1">
          <w:rPr>
            <w:rFonts w:ascii="Consolas" w:hAnsi="Consolas"/>
          </w:rPr>
          <w:t>John_</w:t>
        </w:r>
        <w:r w:rsidRPr="005953F1">
          <w:rPr>
            <w:rFonts w:ascii="Consolas" w:hAnsi="Consolas"/>
            <w:color w:val="00B0F0"/>
          </w:rPr>
          <w:t>&lt;</w:t>
        </w:r>
        <w:proofErr w:type="spellStart"/>
        <w:r w:rsidRPr="005953F1">
          <w:rPr>
            <w:rFonts w:ascii="Consolas" w:hAnsi="Consolas"/>
            <w:color w:val="00B0F0"/>
          </w:rPr>
          <w:t>participant_id</w:t>
        </w:r>
        <w:proofErr w:type="spellEnd"/>
        <w:r w:rsidRPr="005953F1">
          <w:rPr>
            <w:rFonts w:ascii="Consolas" w:hAnsi="Consolas"/>
            <w:color w:val="00B0F0"/>
          </w:rPr>
          <w:t>&gt;</w:t>
        </w:r>
        <w:r w:rsidRPr="005953F1">
          <w:rPr>
            <w:rFonts w:ascii="Consolas" w:hAnsi="Consolas"/>
          </w:rPr>
          <w:t>_</w:t>
        </w:r>
        <w:proofErr w:type="spellStart"/>
        <w:r w:rsidR="00E11D34" w:rsidRPr="005953F1">
          <w:rPr>
            <w:rFonts w:ascii="Consolas" w:hAnsi="Consolas"/>
          </w:rPr>
          <w:t>sr</w:t>
        </w:r>
        <w:proofErr w:type="spellEnd"/>
      </w:ins>
    </w:p>
    <w:p w14:paraId="369A02E6" w14:textId="77777777" w:rsidR="00B15F74" w:rsidRPr="005953F1" w:rsidRDefault="00B15F74" w:rsidP="00B15F74">
      <w:pPr>
        <w:ind w:left="1440"/>
        <w:rPr>
          <w:ins w:id="56" w:author="Changes since 15.0" w:date="2018-10-17T18:04:00Z"/>
          <w:rFonts w:eastAsia="Calibri" w:cs="Arial"/>
          <w:bCs/>
          <w:color w:val="000000"/>
          <w:sz w:val="22"/>
          <w:szCs w:val="22"/>
        </w:rPr>
      </w:pPr>
      <w:ins w:id="57" w:author="Changes since 15.0" w:date="2018-10-17T18:04:00Z">
        <w:r w:rsidRPr="005953F1">
          <w:rPr>
            <w:rFonts w:eastAsia="Calibri" w:cs="Arial"/>
            <w:bCs/>
            <w:color w:val="000000"/>
            <w:sz w:val="22"/>
            <w:szCs w:val="22"/>
          </w:rPr>
          <w:t>“</w:t>
        </w:r>
        <w:r w:rsidRPr="005953F1">
          <w:rPr>
            <w:rFonts w:ascii="Consolas" w:eastAsia="Calibri" w:hAnsi="Consolas" w:cs="Arial"/>
            <w:bCs/>
            <w:color w:val="000000"/>
            <w:sz w:val="22"/>
            <w:szCs w:val="22"/>
          </w:rPr>
          <w:t>Condition</w:t>
        </w:r>
        <w:r w:rsidRPr="005953F1">
          <w:rPr>
            <w:rFonts w:eastAsia="Calibri" w:cs="Arial"/>
            <w:bCs/>
            <w:color w:val="000000"/>
            <w:sz w:val="22"/>
            <w:szCs w:val="22"/>
          </w:rPr>
          <w:t>” in this case, somatic relaxation, is labeled as “</w:t>
        </w:r>
        <w:proofErr w:type="spellStart"/>
        <w:r w:rsidRPr="005953F1">
          <w:rPr>
            <w:rFonts w:ascii="Consolas" w:eastAsia="Calibri" w:hAnsi="Consolas" w:cs="Arial"/>
            <w:bCs/>
            <w:color w:val="000000"/>
            <w:sz w:val="22"/>
            <w:szCs w:val="22"/>
          </w:rPr>
          <w:t>sr</w:t>
        </w:r>
        <w:proofErr w:type="spellEnd"/>
        <w:r w:rsidRPr="005953F1">
          <w:rPr>
            <w:rFonts w:eastAsia="Calibri" w:cs="Arial"/>
            <w:bCs/>
            <w:color w:val="000000"/>
            <w:sz w:val="22"/>
            <w:szCs w:val="22"/>
          </w:rPr>
          <w:t>”.</w:t>
        </w:r>
      </w:ins>
    </w:p>
    <w:p w14:paraId="0DCCD7AD" w14:textId="4D6DF72A" w:rsidR="00B26777" w:rsidRPr="005953F1" w:rsidRDefault="00B26777" w:rsidP="00B26777">
      <w:pPr>
        <w:pStyle w:val="ListParagraph"/>
        <w:numPr>
          <w:ilvl w:val="0"/>
          <w:numId w:val="10"/>
        </w:numPr>
        <w:ind w:left="1440"/>
        <w:rPr>
          <w:rFonts w:eastAsia="Calibri" w:cs="Arial"/>
          <w:bCs/>
          <w:color w:val="000000"/>
          <w:sz w:val="22"/>
          <w:szCs w:val="22"/>
        </w:rPr>
      </w:pPr>
      <w:r w:rsidRPr="005953F1">
        <w:rPr>
          <w:rFonts w:eastAsia="Calibri" w:cs="Arial"/>
          <w:bCs/>
          <w:color w:val="000000"/>
          <w:sz w:val="22"/>
          <w:szCs w:val="22"/>
        </w:rPr>
        <w:t xml:space="preserve">When it says “This part is done. Please inform the experimenter,” press </w:t>
      </w:r>
      <w:proofErr w:type="spellStart"/>
      <w:ins w:id="58" w:author="Changes since 15.0" w:date="2018-10-17T18:04:00Z">
        <w:r w:rsidR="00B15F74" w:rsidRPr="005953F1">
          <w:rPr>
            <w:rFonts w:ascii="Consolas" w:eastAsia="Calibri" w:hAnsi="Consolas" w:cs="Arial"/>
            <w:bCs/>
            <w:color w:val="000000"/>
            <w:sz w:val="22"/>
            <w:szCs w:val="22"/>
          </w:rPr>
          <w:t>Shift+Esc</w:t>
        </w:r>
      </w:ins>
      <w:proofErr w:type="spellEnd"/>
      <w:del w:id="59" w:author="Changes since 15.0" w:date="2018-10-17T18:04:00Z">
        <w:r w:rsidRPr="005953F1">
          <w:rPr>
            <w:rFonts w:eastAsia="Calibri" w:cs="Arial"/>
            <w:bCs/>
            <w:color w:val="000000"/>
            <w:sz w:val="22"/>
            <w:szCs w:val="22"/>
          </w:rPr>
          <w:delText>Escape</w:delText>
        </w:r>
      </w:del>
      <w:r w:rsidRPr="005953F1">
        <w:rPr>
          <w:rFonts w:eastAsia="Calibri" w:cs="Arial"/>
          <w:bCs/>
          <w:color w:val="000000"/>
          <w:sz w:val="22"/>
          <w:szCs w:val="22"/>
        </w:rPr>
        <w:t xml:space="preserve"> or </w:t>
      </w:r>
      <w:r w:rsidRPr="005953F1">
        <w:rPr>
          <w:rFonts w:ascii="Consolas" w:hAnsi="Consolas"/>
          <w:color w:val="000000"/>
          <w:sz w:val="22"/>
          <w:rPrChange w:id="60" w:author="Changes since 15.0" w:date="2018-10-17T18:04:00Z">
            <w:rPr>
              <w:rFonts w:eastAsia="Calibri" w:cs="Arial"/>
              <w:bCs/>
              <w:color w:val="000000"/>
              <w:sz w:val="22"/>
              <w:szCs w:val="22"/>
            </w:rPr>
          </w:rPrChange>
        </w:rPr>
        <w:t>Space</w:t>
      </w:r>
      <w:r w:rsidRPr="005953F1">
        <w:rPr>
          <w:rFonts w:eastAsia="Calibri" w:cs="Arial"/>
          <w:bCs/>
          <w:color w:val="000000"/>
          <w:sz w:val="22"/>
          <w:szCs w:val="22"/>
        </w:rPr>
        <w:t xml:space="preserve"> on the keyboard. </w:t>
      </w:r>
    </w:p>
    <w:p w14:paraId="067ACEE2" w14:textId="77777777" w:rsidR="00B26777" w:rsidRPr="0073255A" w:rsidRDefault="00B26777" w:rsidP="00B26777">
      <w:pPr>
        <w:pStyle w:val="ListParagraph"/>
        <w:numPr>
          <w:ilvl w:val="0"/>
          <w:numId w:val="10"/>
        </w:numPr>
        <w:ind w:left="1440"/>
        <w:rPr>
          <w:rFonts w:eastAsia="Calibri" w:cs="Arial"/>
          <w:bCs/>
          <w:color w:val="000000"/>
          <w:sz w:val="22"/>
          <w:szCs w:val="22"/>
        </w:rPr>
      </w:pPr>
      <w:r w:rsidRPr="0073255A">
        <w:rPr>
          <w:rFonts w:eastAsia="Calibri" w:cs="Arial"/>
          <w:bCs/>
          <w:color w:val="000000"/>
          <w:sz w:val="22"/>
          <w:szCs w:val="22"/>
        </w:rPr>
        <w:lastRenderedPageBreak/>
        <w:t>Stop EEG recording when this script is done.</w:t>
      </w:r>
    </w:p>
    <w:p w14:paraId="305F6F12" w14:textId="77777777" w:rsidR="00B26777" w:rsidRPr="0073255A" w:rsidRDefault="00B26777" w:rsidP="00B26777">
      <w:pPr>
        <w:pStyle w:val="ListParagraph"/>
        <w:numPr>
          <w:ilvl w:val="1"/>
          <w:numId w:val="10"/>
        </w:numPr>
        <w:ind w:left="2160"/>
        <w:rPr>
          <w:rFonts w:eastAsia="Calibri" w:cs="Arial"/>
          <w:bCs/>
          <w:color w:val="000000"/>
          <w:sz w:val="22"/>
          <w:szCs w:val="22"/>
        </w:rPr>
      </w:pPr>
      <w:r w:rsidRPr="0073255A">
        <w:rPr>
          <w:rFonts w:eastAsia="Calibri" w:cs="Arial"/>
          <w:bCs/>
          <w:color w:val="000000"/>
          <w:sz w:val="22"/>
          <w:szCs w:val="22"/>
        </w:rPr>
        <w:t>In the Dialog window ASA EEG/ERP Recording, click 'Stop'. Then the large 'Not Recording' will appear again.</w:t>
      </w:r>
    </w:p>
    <w:p w14:paraId="083C9AF1" w14:textId="451C61D5" w:rsidR="006D6273" w:rsidRDefault="006D6273" w:rsidP="008B5CD2">
      <w:pPr>
        <w:pStyle w:val="ListParagraph"/>
      </w:pPr>
    </w:p>
    <w:p w14:paraId="643B7A36" w14:textId="435184E0" w:rsidR="00E8620E" w:rsidRDefault="00E8620E" w:rsidP="00E8620E">
      <w:pPr>
        <w:rPr>
          <w:rFonts w:eastAsia="Calibri" w:cs="Arial"/>
          <w:bCs/>
          <w:color w:val="000000"/>
          <w:sz w:val="22"/>
          <w:szCs w:val="22"/>
        </w:rPr>
      </w:pPr>
    </w:p>
    <w:p w14:paraId="2963667C" w14:textId="282CA732" w:rsidR="006D6273" w:rsidRPr="005953F1" w:rsidRDefault="00D040B4" w:rsidP="00E8620E">
      <w:pPr>
        <w:rPr>
          <w:rFonts w:eastAsia="Calibri" w:cs="Arial"/>
          <w:bCs/>
          <w:color w:val="000000"/>
          <w:sz w:val="22"/>
          <w:szCs w:val="22"/>
        </w:rPr>
      </w:pPr>
      <w:r>
        <w:rPr>
          <w:rFonts w:eastAsia="Calibri" w:cs="Arial"/>
          <w:bCs/>
          <w:color w:val="000000"/>
          <w:sz w:val="22"/>
          <w:szCs w:val="22"/>
        </w:rPr>
        <w:t xml:space="preserve">Once the intervention (somatic relaxation or mindfulness meditation) is complete, instruct the participant that he/she will now be asked to complete another </w:t>
      </w:r>
      <w:r w:rsidR="001C57CD">
        <w:rPr>
          <w:rFonts w:eastAsia="Calibri" w:cs="Arial"/>
          <w:bCs/>
          <w:color w:val="000000"/>
          <w:sz w:val="22"/>
          <w:szCs w:val="22"/>
        </w:rPr>
        <w:t xml:space="preserve">RSVP and Finger-Tapping </w:t>
      </w:r>
      <w:r w:rsidR="001C57CD" w:rsidRPr="005953F1">
        <w:rPr>
          <w:rFonts w:eastAsia="Calibri" w:cs="Arial"/>
          <w:bCs/>
          <w:color w:val="000000"/>
          <w:sz w:val="22"/>
          <w:szCs w:val="22"/>
        </w:rPr>
        <w:t>session.</w:t>
      </w:r>
    </w:p>
    <w:p w14:paraId="6FC44C04" w14:textId="0D8E5050" w:rsidR="00E8620E" w:rsidRPr="005953F1" w:rsidRDefault="00E8620E" w:rsidP="00E8620E">
      <w:pPr>
        <w:pStyle w:val="ListParagraph"/>
        <w:ind w:left="0"/>
        <w:rPr>
          <w:rFonts w:eastAsia="Calibri" w:cs="Arial"/>
          <w:bCs/>
          <w:color w:val="000000"/>
          <w:sz w:val="22"/>
          <w:szCs w:val="22"/>
        </w:rPr>
      </w:pPr>
      <w:r w:rsidRPr="005953F1">
        <w:rPr>
          <w:rFonts w:eastAsia="Calibri" w:cs="Arial"/>
          <w:bCs/>
          <w:color w:val="000000"/>
          <w:sz w:val="22"/>
          <w:szCs w:val="22"/>
        </w:rPr>
        <w:t xml:space="preserve">Start ASA EEG recording (Script/task 2: </w:t>
      </w:r>
      <w:del w:id="61" w:author="Changes since 15.0" w:date="2018-10-17T18:04:00Z">
        <w:r w:rsidR="00A955C8" w:rsidRPr="005953F1">
          <w:rPr>
            <w:rFonts w:eastAsia="Calibri" w:cs="Arial"/>
            <w:b/>
            <w:bCs/>
            <w:color w:val="000000"/>
            <w:sz w:val="22"/>
            <w:szCs w:val="22"/>
          </w:rPr>
          <w:delText>rsvp_</w:delText>
        </w:r>
      </w:del>
      <w:r w:rsidR="00A955C8" w:rsidRPr="005953F1">
        <w:rPr>
          <w:rFonts w:eastAsia="Calibri" w:cs="Arial"/>
          <w:b/>
          <w:bCs/>
          <w:color w:val="000000"/>
          <w:sz w:val="22"/>
          <w:szCs w:val="22"/>
        </w:rPr>
        <w:t>blink_</w:t>
      </w:r>
      <w:ins w:id="62" w:author="Changes since 15.0" w:date="2018-10-17T18:04:00Z">
        <w:r w:rsidR="00B15F74" w:rsidRPr="005953F1">
          <w:rPr>
            <w:rFonts w:eastAsia="Calibri" w:cs="Arial"/>
            <w:b/>
            <w:bCs/>
            <w:color w:val="000000"/>
            <w:sz w:val="22"/>
            <w:szCs w:val="22"/>
          </w:rPr>
          <w:t>rsvp</w:t>
        </w:r>
      </w:ins>
      <w:del w:id="63" w:author="Changes since 15.0" w:date="2018-10-17T18:04:00Z">
        <w:r w:rsidR="00A955C8" w:rsidRPr="005953F1">
          <w:rPr>
            <w:rFonts w:eastAsia="Calibri" w:cs="Arial"/>
            <w:b/>
            <w:bCs/>
            <w:color w:val="000000"/>
            <w:sz w:val="22"/>
            <w:szCs w:val="22"/>
          </w:rPr>
          <w:delText>exp</w:delText>
        </w:r>
      </w:del>
      <w:r w:rsidR="00A955C8" w:rsidRPr="005953F1">
        <w:rPr>
          <w:rFonts w:eastAsia="Calibri" w:cs="Arial"/>
          <w:b/>
          <w:bCs/>
          <w:color w:val="000000"/>
          <w:sz w:val="22"/>
          <w:szCs w:val="22"/>
        </w:rPr>
        <w:t>.py</w:t>
      </w:r>
      <w:r w:rsidRPr="005953F1">
        <w:rPr>
          <w:rFonts w:eastAsia="Calibri" w:cs="Arial"/>
          <w:bCs/>
          <w:color w:val="000000"/>
          <w:sz w:val="22"/>
          <w:szCs w:val="22"/>
        </w:rPr>
        <w:t xml:space="preserve">; e.g., ASA: </w:t>
      </w:r>
      <w:ins w:id="64" w:author="Changes since 15.0" w:date="2018-10-17T18:04:00Z">
        <w:r w:rsidR="00ED71A6" w:rsidRPr="005953F1">
          <w:rPr>
            <w:rFonts w:eastAsia="Calibri" w:cs="Arial"/>
            <w:bCs/>
            <w:color w:val="000000"/>
            <w:sz w:val="22"/>
            <w:szCs w:val="22"/>
          </w:rPr>
          <w:t xml:space="preserve">e.g., </w:t>
        </w:r>
        <w:proofErr w:type="spellStart"/>
        <w:r w:rsidR="00A955C8" w:rsidRPr="005953F1">
          <w:rPr>
            <w:rFonts w:ascii="Consolas" w:eastAsia="Calibri" w:hAnsi="Consolas" w:cs="Arial"/>
            <w:b/>
            <w:bCs/>
            <w:color w:val="000000"/>
            <w:sz w:val="22"/>
            <w:szCs w:val="22"/>
          </w:rPr>
          <w:t>John</w:t>
        </w:r>
        <w:r w:rsidR="00ED71A6" w:rsidRPr="005953F1">
          <w:rPr>
            <w:rFonts w:ascii="Consolas" w:eastAsia="Calibri" w:hAnsi="Consolas" w:cs="Arial"/>
            <w:b/>
            <w:bCs/>
            <w:color w:val="000000"/>
            <w:sz w:val="22"/>
            <w:szCs w:val="22"/>
          </w:rPr>
          <w:t>_</w:t>
        </w:r>
        <w:r w:rsidR="00A955C8" w:rsidRPr="005953F1">
          <w:rPr>
            <w:rFonts w:ascii="Consolas" w:eastAsia="Calibri" w:hAnsi="Consolas" w:cs="Arial"/>
            <w:b/>
            <w:bCs/>
            <w:color w:val="000000"/>
            <w:sz w:val="22"/>
            <w:szCs w:val="22"/>
          </w:rPr>
          <w:t>RSVP</w:t>
        </w:r>
        <w:proofErr w:type="spellEnd"/>
        <w:r w:rsidR="00A955C8" w:rsidRPr="005953F1">
          <w:rPr>
            <w:rFonts w:ascii="Consolas" w:eastAsia="Calibri" w:hAnsi="Consolas" w:cs="Arial"/>
            <w:b/>
            <w:bCs/>
            <w:color w:val="000000"/>
            <w:sz w:val="22"/>
            <w:szCs w:val="22"/>
          </w:rPr>
          <w:t>_</w:t>
        </w:r>
        <w:r w:rsidR="00ED71A6" w:rsidRPr="005953F1">
          <w:rPr>
            <w:rFonts w:ascii="Consolas" w:eastAsia="Calibri" w:hAnsi="Consolas" w:cs="Arial"/>
            <w:b/>
            <w:bCs/>
            <w:color w:val="00B0F0"/>
            <w:sz w:val="22"/>
            <w:szCs w:val="22"/>
          </w:rPr>
          <w:t>&lt;</w:t>
        </w:r>
        <w:proofErr w:type="spellStart"/>
        <w:r w:rsidR="00ED71A6" w:rsidRPr="005953F1">
          <w:rPr>
            <w:rFonts w:ascii="Consolas" w:eastAsia="Calibri" w:hAnsi="Consolas" w:cs="Arial"/>
            <w:b/>
            <w:bCs/>
            <w:color w:val="00B0F0"/>
            <w:sz w:val="22"/>
            <w:szCs w:val="22"/>
          </w:rPr>
          <w:t>participant_id</w:t>
        </w:r>
        <w:proofErr w:type="spellEnd"/>
        <w:r w:rsidR="00ED71A6" w:rsidRPr="005953F1">
          <w:rPr>
            <w:rFonts w:ascii="Consolas" w:eastAsia="Calibri" w:hAnsi="Consolas" w:cs="Arial"/>
            <w:b/>
            <w:bCs/>
            <w:color w:val="00B0F0"/>
            <w:sz w:val="22"/>
            <w:szCs w:val="22"/>
          </w:rPr>
          <w:t>&gt;</w:t>
        </w:r>
        <w:r w:rsidR="00ED71A6" w:rsidRPr="005953F1">
          <w:rPr>
            <w:rFonts w:ascii="Consolas" w:eastAsia="Calibri" w:hAnsi="Consolas" w:cs="Arial"/>
            <w:b/>
            <w:bCs/>
            <w:color w:val="000000"/>
            <w:sz w:val="22"/>
            <w:szCs w:val="22"/>
          </w:rPr>
          <w:t>_</w:t>
        </w:r>
      </w:ins>
      <w:r w:rsidR="00C421BE">
        <w:rPr>
          <w:rFonts w:ascii="Consolas" w:eastAsia="Calibri" w:hAnsi="Consolas" w:cs="Arial"/>
          <w:b/>
          <w:bCs/>
          <w:color w:val="000000"/>
          <w:sz w:val="22"/>
          <w:szCs w:val="22"/>
        </w:rPr>
        <w:t>r1</w:t>
      </w:r>
      <w:del w:id="65" w:author="Changes since 15.0" w:date="2018-10-17T18:04:00Z">
        <w:r w:rsidR="00A955C8" w:rsidRPr="005953F1">
          <w:rPr>
            <w:rFonts w:eastAsia="Calibri" w:cs="Arial"/>
            <w:b/>
            <w:bCs/>
            <w:color w:val="000000"/>
            <w:sz w:val="22"/>
            <w:szCs w:val="22"/>
          </w:rPr>
          <w:delText>JohnRSVP_r2_001</w:delText>
        </w:r>
      </w:del>
      <w:r w:rsidR="00A955C8" w:rsidRPr="005953F1">
        <w:rPr>
          <w:rFonts w:ascii="Consolas" w:hAnsi="Consolas"/>
          <w:b/>
          <w:color w:val="000000"/>
          <w:sz w:val="22"/>
          <w:rPrChange w:id="66" w:author="Changes since 15.0" w:date="2018-10-17T18:04:00Z">
            <w:rPr>
              <w:rFonts w:eastAsia="Calibri" w:cs="Arial"/>
              <w:b/>
              <w:bCs/>
              <w:color w:val="000000"/>
              <w:sz w:val="22"/>
              <w:szCs w:val="22"/>
            </w:rPr>
          </w:rPrChange>
        </w:rPr>
        <w:t>.cnt</w:t>
      </w:r>
      <w:r w:rsidRPr="005953F1">
        <w:rPr>
          <w:rFonts w:eastAsia="Calibri" w:cs="Arial"/>
          <w:bCs/>
          <w:color w:val="000000"/>
          <w:sz w:val="22"/>
          <w:szCs w:val="22"/>
        </w:rPr>
        <w:t xml:space="preserve">). </w:t>
      </w:r>
    </w:p>
    <w:p w14:paraId="58A52864" w14:textId="0204DF47" w:rsidR="00E8620E" w:rsidRPr="005953F1" w:rsidRDefault="00E8620E" w:rsidP="00E8620E">
      <w:pPr>
        <w:pStyle w:val="ListParagraph"/>
        <w:numPr>
          <w:ilvl w:val="0"/>
          <w:numId w:val="6"/>
        </w:numPr>
        <w:rPr>
          <w:rFonts w:eastAsia="Calibri" w:cs="Arial"/>
          <w:bCs/>
          <w:color w:val="000000"/>
          <w:sz w:val="22"/>
          <w:szCs w:val="22"/>
        </w:rPr>
      </w:pPr>
      <w:r w:rsidRPr="005953F1">
        <w:rPr>
          <w:rFonts w:eastAsia="Calibri" w:cs="Arial"/>
          <w:bCs/>
          <w:color w:val="000000"/>
          <w:sz w:val="22"/>
          <w:szCs w:val="22"/>
        </w:rPr>
        <w:t xml:space="preserve">Open a new ASA recording session and prepare it for the </w:t>
      </w:r>
      <w:r w:rsidR="0058663C" w:rsidRPr="005953F1">
        <w:rPr>
          <w:rFonts w:eastAsia="Calibri" w:cs="Arial"/>
          <w:bCs/>
          <w:color w:val="000000"/>
          <w:sz w:val="22"/>
          <w:szCs w:val="22"/>
        </w:rPr>
        <w:t>RSVP</w:t>
      </w:r>
      <w:r w:rsidRPr="005953F1">
        <w:rPr>
          <w:rFonts w:eastAsia="Calibri" w:cs="Arial"/>
          <w:bCs/>
          <w:color w:val="000000"/>
          <w:sz w:val="22"/>
          <w:szCs w:val="22"/>
        </w:rPr>
        <w:t>.</w:t>
      </w:r>
    </w:p>
    <w:p w14:paraId="530B76BE" w14:textId="0F4450C1" w:rsidR="00E8620E" w:rsidRPr="005953F1" w:rsidRDefault="00E8620E" w:rsidP="00E8620E">
      <w:pPr>
        <w:pStyle w:val="ListParagraph"/>
        <w:numPr>
          <w:ilvl w:val="0"/>
          <w:numId w:val="6"/>
        </w:numPr>
        <w:rPr>
          <w:rFonts w:eastAsia="Calibri" w:cs="Arial"/>
          <w:bCs/>
          <w:color w:val="000000"/>
          <w:sz w:val="22"/>
          <w:szCs w:val="22"/>
        </w:rPr>
      </w:pPr>
      <w:r w:rsidRPr="005953F1">
        <w:rPr>
          <w:rFonts w:eastAsia="Calibri" w:cs="Arial"/>
          <w:bCs/>
          <w:color w:val="000000"/>
          <w:sz w:val="22"/>
          <w:szCs w:val="22"/>
        </w:rPr>
        <w:t>On the EEG computer, return to the window with 'Check Impedances,' 'Show EEG,' and 'Proceed' on it.</w:t>
      </w:r>
    </w:p>
    <w:p w14:paraId="4ADAA2DA" w14:textId="1D6D769A" w:rsidR="005D4259" w:rsidRPr="005953F1" w:rsidRDefault="00A224C7" w:rsidP="00A224C7">
      <w:pPr>
        <w:pStyle w:val="Heading1"/>
        <w:rPr>
          <w:rFonts w:ascii="Arial" w:hAnsi="Arial" w:cs="Arial"/>
          <w:b/>
          <w:color w:val="auto"/>
          <w:u w:val="single"/>
        </w:rPr>
      </w:pPr>
      <w:r w:rsidRPr="005953F1">
        <w:rPr>
          <w:rFonts w:ascii="Arial" w:hAnsi="Arial" w:cs="Arial"/>
          <w:b/>
          <w:color w:val="auto"/>
          <w:u w:val="single"/>
        </w:rPr>
        <w:t>Run 2</w:t>
      </w:r>
    </w:p>
    <w:p w14:paraId="0B6BA307" w14:textId="7229E40F" w:rsidR="008B5CD2" w:rsidRPr="005953F1" w:rsidRDefault="008B5CD2" w:rsidP="008B5CD2">
      <w:pPr>
        <w:pStyle w:val="Heading2"/>
        <w:rPr>
          <w:rFonts w:ascii="Arial" w:hAnsi="Arial" w:cs="Arial"/>
          <w:b/>
          <w:color w:val="auto"/>
        </w:rPr>
      </w:pPr>
      <w:r w:rsidRPr="005953F1">
        <w:rPr>
          <w:rFonts w:ascii="Arial" w:hAnsi="Arial" w:cs="Arial"/>
          <w:b/>
          <w:color w:val="auto"/>
        </w:rPr>
        <w:t>RSVP</w:t>
      </w:r>
    </w:p>
    <w:p w14:paraId="2C8900E9" w14:textId="77FCC5D3" w:rsidR="005D4259" w:rsidRPr="00A224C7" w:rsidRDefault="005D4259" w:rsidP="00A224C7">
      <w:pPr>
        <w:rPr>
          <w:rFonts w:eastAsia="Calibri" w:cs="Arial"/>
          <w:bCs/>
          <w:color w:val="000000"/>
          <w:sz w:val="22"/>
          <w:szCs w:val="22"/>
        </w:rPr>
      </w:pPr>
      <w:r w:rsidRPr="005953F1">
        <w:rPr>
          <w:rFonts w:eastAsia="Calibri" w:cs="Arial"/>
          <w:bCs/>
          <w:color w:val="000000"/>
          <w:sz w:val="22"/>
          <w:szCs w:val="22"/>
        </w:rPr>
        <w:t xml:space="preserve">Run </w:t>
      </w:r>
      <w:del w:id="67" w:author="Changes since 15.0" w:date="2018-10-17T18:04:00Z">
        <w:r w:rsidRPr="005953F1">
          <w:rPr>
            <w:rFonts w:eastAsia="Calibri" w:cs="Arial"/>
            <w:b/>
            <w:bCs/>
            <w:color w:val="000000"/>
            <w:sz w:val="22"/>
            <w:szCs w:val="22"/>
          </w:rPr>
          <w:delText>rsvp_</w:delText>
        </w:r>
      </w:del>
      <w:r w:rsidRPr="005953F1">
        <w:rPr>
          <w:rFonts w:eastAsia="Calibri" w:cs="Arial"/>
          <w:b/>
          <w:bCs/>
          <w:color w:val="000000"/>
          <w:sz w:val="22"/>
          <w:szCs w:val="22"/>
        </w:rPr>
        <w:t>blink_</w:t>
      </w:r>
      <w:ins w:id="68" w:author="Changes since 15.0" w:date="2018-10-17T18:04:00Z">
        <w:r w:rsidR="00ED71A6" w:rsidRPr="005953F1">
          <w:rPr>
            <w:rFonts w:eastAsia="Calibri" w:cs="Arial"/>
            <w:b/>
            <w:bCs/>
            <w:color w:val="000000"/>
            <w:sz w:val="22"/>
            <w:szCs w:val="22"/>
          </w:rPr>
          <w:t>rsvp</w:t>
        </w:r>
      </w:ins>
      <w:del w:id="69" w:author="Changes since 15.0" w:date="2018-10-17T18:04:00Z">
        <w:r w:rsidRPr="005953F1">
          <w:rPr>
            <w:rFonts w:eastAsia="Calibri" w:cs="Arial"/>
            <w:b/>
            <w:bCs/>
            <w:color w:val="000000"/>
            <w:sz w:val="22"/>
            <w:szCs w:val="22"/>
          </w:rPr>
          <w:delText>exp</w:delText>
        </w:r>
      </w:del>
      <w:r w:rsidRPr="005953F1">
        <w:rPr>
          <w:rFonts w:eastAsia="Calibri" w:cs="Arial"/>
          <w:b/>
          <w:bCs/>
          <w:color w:val="000000"/>
          <w:sz w:val="22"/>
          <w:szCs w:val="22"/>
        </w:rPr>
        <w:t>.py</w:t>
      </w:r>
      <w:r w:rsidRPr="005953F1">
        <w:rPr>
          <w:rFonts w:eastAsia="Calibri" w:cs="Arial"/>
          <w:bCs/>
          <w:color w:val="000000"/>
          <w:sz w:val="22"/>
          <w:szCs w:val="22"/>
        </w:rPr>
        <w:t xml:space="preserve"> script</w:t>
      </w:r>
    </w:p>
    <w:p w14:paraId="1EF4B055" w14:textId="77777777" w:rsidR="005D4259" w:rsidRPr="0073255A" w:rsidRDefault="005D4259" w:rsidP="005D4259">
      <w:pPr>
        <w:pStyle w:val="ListParagraph"/>
        <w:numPr>
          <w:ilvl w:val="0"/>
          <w:numId w:val="6"/>
        </w:numPr>
        <w:rPr>
          <w:rFonts w:eastAsia="Calibri" w:cs="Arial"/>
          <w:bCs/>
          <w:color w:val="000000"/>
          <w:sz w:val="22"/>
          <w:szCs w:val="22"/>
        </w:rPr>
      </w:pPr>
      <w:r w:rsidRPr="00EF5920">
        <w:rPr>
          <w:rFonts w:eastAsia="Calibri" w:cs="Arial"/>
          <w:bCs/>
          <w:noProof/>
          <w:color w:val="000000"/>
          <w:sz w:val="22"/>
          <w:szCs w:val="22"/>
          <w:lang w:val="en-GB"/>
        </w:rPr>
        <w:drawing>
          <wp:anchor distT="0" distB="0" distL="114300" distR="114300" simplePos="0" relativeHeight="251674624" behindDoc="0" locked="0" layoutInCell="1" allowOverlap="1" wp14:anchorId="0F465892" wp14:editId="18C0955C">
            <wp:simplePos x="0" y="0"/>
            <wp:positionH relativeFrom="column">
              <wp:posOffset>1886585</wp:posOffset>
            </wp:positionH>
            <wp:positionV relativeFrom="paragraph">
              <wp:posOffset>510540</wp:posOffset>
            </wp:positionV>
            <wp:extent cx="1191260" cy="530860"/>
            <wp:effectExtent l="57150" t="19050" r="66040" b="977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20660"/>
                    <a:stretch/>
                  </pic:blipFill>
                  <pic:spPr bwMode="auto">
                    <a:xfrm>
                      <a:off x="0" y="0"/>
                      <a:ext cx="1191260" cy="530860"/>
                    </a:xfrm>
                    <a:prstGeom prst="rect">
                      <a:avLst/>
                    </a:prstGeom>
                    <a:ln>
                      <a:no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rsidRPr="00EF5920">
        <w:rPr>
          <w:rFonts w:eastAsia="Calibri" w:cs="Arial"/>
          <w:bCs/>
          <w:noProof/>
          <w:color w:val="000000"/>
          <w:sz w:val="22"/>
          <w:szCs w:val="22"/>
          <w:lang w:val="en-GB"/>
        </w:rPr>
        <w:t xml:space="preserve"> </w:t>
      </w:r>
      <w:r w:rsidRPr="0073255A">
        <w:rPr>
          <w:rFonts w:eastAsia="Calibri" w:cs="Arial"/>
          <w:bCs/>
          <w:color w:val="000000"/>
          <w:sz w:val="22"/>
          <w:szCs w:val="22"/>
        </w:rPr>
        <w:t xml:space="preserve">Click the green man icon (EDITOR panel) in </w:t>
      </w:r>
      <w:r>
        <w:rPr>
          <w:rFonts w:eastAsia="Calibri" w:cs="Arial"/>
          <w:bCs/>
          <w:color w:val="000000"/>
          <w:sz w:val="22"/>
          <w:szCs w:val="22"/>
        </w:rPr>
        <w:t>PsychoPy</w:t>
      </w:r>
      <w:r w:rsidRPr="0073255A">
        <w:rPr>
          <w:rFonts w:eastAsia="Calibri" w:cs="Arial"/>
          <w:bCs/>
          <w:color w:val="000000"/>
          <w:sz w:val="22"/>
          <w:szCs w:val="22"/>
        </w:rPr>
        <w:t xml:space="preserve"> to run the study (see screenshots below).</w:t>
      </w:r>
    </w:p>
    <w:p w14:paraId="2C1D5D82" w14:textId="7AE56C40" w:rsidR="005D4259" w:rsidRPr="005953F1" w:rsidRDefault="005D4259" w:rsidP="005D4259">
      <w:pPr>
        <w:pStyle w:val="ListParagraph"/>
        <w:numPr>
          <w:ilvl w:val="0"/>
          <w:numId w:val="6"/>
        </w:numPr>
        <w:rPr>
          <w:rFonts w:eastAsia="Calibri" w:cs="Arial"/>
          <w:bCs/>
          <w:color w:val="000000"/>
          <w:sz w:val="22"/>
          <w:szCs w:val="22"/>
        </w:rPr>
      </w:pPr>
      <w:r w:rsidRPr="005953F1">
        <w:rPr>
          <w:rFonts w:eastAsia="Calibri" w:cs="Arial"/>
          <w:bCs/>
          <w:color w:val="000000"/>
          <w:sz w:val="22"/>
          <w:szCs w:val="22"/>
        </w:rPr>
        <w:t xml:space="preserve">In the </w:t>
      </w:r>
      <w:r w:rsidR="00DB06F9" w:rsidRPr="005953F1">
        <w:rPr>
          <w:rFonts w:eastAsia="Calibri" w:cs="Arial"/>
          <w:bCs/>
          <w:color w:val="000000"/>
          <w:sz w:val="22"/>
          <w:szCs w:val="22"/>
        </w:rPr>
        <w:t>setup</w:t>
      </w:r>
      <w:r w:rsidRPr="005953F1">
        <w:rPr>
          <w:rFonts w:eastAsia="Calibri" w:cs="Arial"/>
          <w:bCs/>
          <w:color w:val="000000"/>
          <w:sz w:val="22"/>
          <w:szCs w:val="22"/>
        </w:rPr>
        <w:t xml:space="preserve"> window (will pop up once experiment starting), provide the participant number (e.g., </w:t>
      </w:r>
      <w:ins w:id="70" w:author="Changes since 15.0" w:date="2018-10-17T18:04:00Z">
        <w:r w:rsidRPr="005953F1">
          <w:rPr>
            <w:rFonts w:eastAsia="Calibri" w:cs="Arial"/>
            <w:bCs/>
            <w:color w:val="000000"/>
            <w:sz w:val="22"/>
            <w:szCs w:val="22"/>
          </w:rPr>
          <w:t>1</w:t>
        </w:r>
        <w:r w:rsidR="00ED71A6" w:rsidRPr="005953F1">
          <w:rPr>
            <w:rFonts w:eastAsia="Calibri" w:cs="Arial"/>
            <w:bCs/>
            <w:color w:val="000000"/>
            <w:sz w:val="22"/>
            <w:szCs w:val="22"/>
          </w:rPr>
          <w:t>00</w:t>
        </w:r>
      </w:ins>
      <w:r w:rsidR="00C421BE">
        <w:rPr>
          <w:rFonts w:eastAsia="Calibri" w:cs="Arial"/>
          <w:bCs/>
          <w:color w:val="000000"/>
          <w:sz w:val="22"/>
          <w:szCs w:val="22"/>
        </w:rPr>
        <w:t>1</w:t>
      </w:r>
      <w:ins w:id="71" w:author="Changes since 15.0" w:date="2018-10-17T18:04:00Z">
        <w:r w:rsidR="00ED71A6" w:rsidRPr="005953F1">
          <w:rPr>
            <w:rFonts w:eastAsia="Calibri" w:cs="Arial"/>
            <w:bCs/>
            <w:color w:val="000000"/>
            <w:sz w:val="22"/>
            <w:szCs w:val="22"/>
          </w:rPr>
          <w:t>, 100</w:t>
        </w:r>
      </w:ins>
      <w:r w:rsidR="00C421BE">
        <w:rPr>
          <w:rFonts w:eastAsia="Calibri" w:cs="Arial"/>
          <w:bCs/>
          <w:color w:val="000000"/>
          <w:sz w:val="22"/>
          <w:szCs w:val="22"/>
        </w:rPr>
        <w:t>2</w:t>
      </w:r>
      <w:ins w:id="72" w:author="Changes since 15.0" w:date="2018-10-17T18:04:00Z">
        <w:r w:rsidR="00ED71A6" w:rsidRPr="005953F1">
          <w:rPr>
            <w:rFonts w:eastAsia="Calibri" w:cs="Arial"/>
            <w:bCs/>
            <w:color w:val="000000"/>
            <w:sz w:val="22"/>
            <w:szCs w:val="22"/>
          </w:rPr>
          <w:t>, 100</w:t>
        </w:r>
      </w:ins>
      <w:r w:rsidR="00C421BE">
        <w:rPr>
          <w:rFonts w:eastAsia="Calibri" w:cs="Arial"/>
          <w:bCs/>
          <w:color w:val="000000"/>
          <w:sz w:val="22"/>
          <w:szCs w:val="22"/>
        </w:rPr>
        <w:t>3</w:t>
      </w:r>
      <w:ins w:id="73" w:author="Changes since 15.0" w:date="2018-10-17T18:04:00Z">
        <w:r w:rsidR="00ED71A6" w:rsidRPr="005953F1">
          <w:rPr>
            <w:rFonts w:eastAsia="Calibri" w:cs="Arial"/>
            <w:bCs/>
            <w:color w:val="000000"/>
            <w:sz w:val="22"/>
            <w:szCs w:val="22"/>
          </w:rPr>
          <w:t xml:space="preserve">, </w:t>
        </w:r>
        <w:proofErr w:type="spellStart"/>
        <w:r w:rsidR="00ED71A6" w:rsidRPr="005953F1">
          <w:rPr>
            <w:rFonts w:eastAsia="Calibri" w:cs="Arial"/>
            <w:bCs/>
            <w:color w:val="000000"/>
            <w:sz w:val="22"/>
            <w:szCs w:val="22"/>
          </w:rPr>
          <w:t>etc</w:t>
        </w:r>
      </w:ins>
      <w:proofErr w:type="spellEnd"/>
      <w:del w:id="74" w:author="Changes since 15.0" w:date="2018-10-17T18:04:00Z">
        <w:r w:rsidRPr="005953F1">
          <w:rPr>
            <w:rFonts w:eastAsia="Calibri" w:cs="Arial"/>
            <w:bCs/>
            <w:color w:val="000000"/>
            <w:sz w:val="22"/>
            <w:szCs w:val="22"/>
          </w:rPr>
          <w:delText>1, 2, 3</w:delText>
        </w:r>
      </w:del>
      <w:r w:rsidRPr="005953F1">
        <w:rPr>
          <w:rFonts w:eastAsia="Calibri" w:cs="Arial"/>
          <w:bCs/>
          <w:color w:val="000000"/>
          <w:sz w:val="22"/>
          <w:szCs w:val="22"/>
        </w:rPr>
        <w:t>) and the session number (</w:t>
      </w:r>
      <w:ins w:id="75" w:author="Changes since 15.0" w:date="2018-10-17T18:04:00Z">
        <w:r w:rsidR="00A955C8" w:rsidRPr="005953F1">
          <w:rPr>
            <w:rFonts w:eastAsia="Calibri" w:cs="Arial"/>
            <w:bCs/>
            <w:color w:val="000000"/>
            <w:sz w:val="22"/>
            <w:szCs w:val="22"/>
          </w:rPr>
          <w:t>2</w:t>
        </w:r>
      </w:ins>
      <w:del w:id="76" w:author="Changes since 15.0" w:date="2018-10-17T18:04:00Z">
        <w:r w:rsidR="00A955C8" w:rsidRPr="005953F1">
          <w:rPr>
            <w:rFonts w:eastAsia="Calibri" w:cs="Arial"/>
            <w:bCs/>
            <w:color w:val="000000"/>
            <w:sz w:val="22"/>
            <w:szCs w:val="22"/>
          </w:rPr>
          <w:delText>2</w:delText>
        </w:r>
      </w:del>
      <w:r w:rsidRPr="005953F1">
        <w:rPr>
          <w:rFonts w:eastAsia="Calibri" w:cs="Arial"/>
          <w:bCs/>
          <w:color w:val="000000"/>
          <w:sz w:val="22"/>
          <w:szCs w:val="22"/>
        </w:rPr>
        <w:t>).</w:t>
      </w:r>
    </w:p>
    <w:p w14:paraId="7D9919A4" w14:textId="3C6D6B47" w:rsidR="005D4259" w:rsidRPr="005953F1" w:rsidRDefault="005D4259" w:rsidP="005D4259">
      <w:pPr>
        <w:pStyle w:val="ListParagraph"/>
        <w:numPr>
          <w:ilvl w:val="0"/>
          <w:numId w:val="6"/>
        </w:numPr>
        <w:rPr>
          <w:rFonts w:eastAsia="Calibri" w:cs="Arial"/>
          <w:bCs/>
          <w:color w:val="000000"/>
          <w:sz w:val="22"/>
          <w:szCs w:val="22"/>
        </w:rPr>
      </w:pPr>
      <w:r w:rsidRPr="005953F1">
        <w:rPr>
          <w:rFonts w:eastAsia="Calibri" w:cs="Arial"/>
          <w:bCs/>
          <w:color w:val="000000"/>
          <w:sz w:val="22"/>
          <w:szCs w:val="22"/>
        </w:rPr>
        <w:t xml:space="preserve">This section of the study lasts about </w:t>
      </w:r>
      <w:ins w:id="77" w:author="Changes since 15.0" w:date="2018-10-17T18:04:00Z">
        <w:r w:rsidR="00ED71A6" w:rsidRPr="005953F1">
          <w:rPr>
            <w:rFonts w:eastAsia="Calibri" w:cs="Arial"/>
            <w:bCs/>
            <w:color w:val="000000"/>
            <w:sz w:val="22"/>
            <w:szCs w:val="22"/>
          </w:rPr>
          <w:t>15-19</w:t>
        </w:r>
      </w:ins>
      <w:del w:id="78" w:author="Changes since 15.0" w:date="2018-10-17T18:04:00Z">
        <w:r w:rsidRPr="005953F1">
          <w:rPr>
            <w:rFonts w:eastAsia="Calibri" w:cs="Arial"/>
            <w:bCs/>
            <w:color w:val="000000"/>
            <w:sz w:val="22"/>
            <w:szCs w:val="22"/>
          </w:rPr>
          <w:delText>5-7</w:delText>
        </w:r>
      </w:del>
      <w:r w:rsidRPr="005953F1">
        <w:rPr>
          <w:rFonts w:eastAsia="Calibri" w:cs="Arial"/>
          <w:bCs/>
          <w:color w:val="000000"/>
          <w:sz w:val="22"/>
          <w:szCs w:val="22"/>
        </w:rPr>
        <w:t xml:space="preserve"> minutes.</w:t>
      </w:r>
    </w:p>
    <w:p w14:paraId="7579AB7A" w14:textId="77777777" w:rsidR="005D4259" w:rsidRPr="005953F1" w:rsidRDefault="005D4259" w:rsidP="005D4259">
      <w:pPr>
        <w:pStyle w:val="ListParagraph"/>
        <w:numPr>
          <w:ilvl w:val="0"/>
          <w:numId w:val="6"/>
        </w:numPr>
        <w:rPr>
          <w:rFonts w:eastAsia="Calibri" w:cs="Arial"/>
          <w:bCs/>
          <w:color w:val="000000"/>
          <w:sz w:val="22"/>
          <w:szCs w:val="22"/>
        </w:rPr>
      </w:pPr>
      <w:r w:rsidRPr="005953F1">
        <w:rPr>
          <w:rFonts w:eastAsia="Calibri" w:cs="Arial"/>
          <w:bCs/>
          <w:color w:val="000000"/>
          <w:sz w:val="22"/>
          <w:szCs w:val="22"/>
        </w:rPr>
        <w:t xml:space="preserve">When it says “This part is done. Please inform the experimenter,” press Escape on the keyboard. </w:t>
      </w:r>
    </w:p>
    <w:p w14:paraId="57B44DBF" w14:textId="77777777" w:rsidR="005D4259" w:rsidRPr="005953F1" w:rsidRDefault="005D4259" w:rsidP="005D4259">
      <w:pPr>
        <w:pStyle w:val="ListParagraph"/>
        <w:numPr>
          <w:ilvl w:val="0"/>
          <w:numId w:val="6"/>
        </w:numPr>
        <w:rPr>
          <w:rFonts w:eastAsia="Calibri" w:cs="Arial"/>
          <w:bCs/>
          <w:color w:val="000000"/>
          <w:sz w:val="22"/>
          <w:szCs w:val="22"/>
        </w:rPr>
      </w:pPr>
      <w:r w:rsidRPr="005953F1">
        <w:rPr>
          <w:rFonts w:eastAsia="Calibri" w:cs="Arial"/>
          <w:bCs/>
          <w:color w:val="000000"/>
          <w:sz w:val="22"/>
          <w:szCs w:val="22"/>
        </w:rPr>
        <w:t>Stop EEG recording when this script is done.</w:t>
      </w:r>
    </w:p>
    <w:p w14:paraId="3B177DEA" w14:textId="544EBC39" w:rsidR="005D4259" w:rsidRDefault="005D4259" w:rsidP="005D4259">
      <w:pPr>
        <w:pStyle w:val="ListParagraph"/>
        <w:numPr>
          <w:ilvl w:val="1"/>
          <w:numId w:val="6"/>
        </w:numPr>
        <w:rPr>
          <w:rFonts w:eastAsia="Calibri" w:cs="Arial"/>
          <w:bCs/>
          <w:color w:val="000000"/>
          <w:sz w:val="22"/>
          <w:szCs w:val="22"/>
        </w:rPr>
      </w:pPr>
      <w:r w:rsidRPr="0073255A">
        <w:rPr>
          <w:rFonts w:eastAsia="Calibri" w:cs="Arial"/>
          <w:bCs/>
          <w:color w:val="000000"/>
          <w:sz w:val="22"/>
          <w:szCs w:val="22"/>
        </w:rPr>
        <w:t>In the Dialog window ASA EEG/ERP Recording, click 'Stop'. Then the large 'Not Recording' will appear again.</w:t>
      </w:r>
    </w:p>
    <w:p w14:paraId="67B0AEEF" w14:textId="2053E855" w:rsidR="00A224C7" w:rsidRDefault="00A224C7" w:rsidP="00A224C7">
      <w:pPr>
        <w:rPr>
          <w:rFonts w:eastAsia="Calibri" w:cs="Arial"/>
          <w:bCs/>
          <w:color w:val="000000"/>
          <w:sz w:val="22"/>
          <w:szCs w:val="22"/>
        </w:rPr>
      </w:pPr>
    </w:p>
    <w:p w14:paraId="4E04DA72" w14:textId="71B11070" w:rsidR="008B5CD2" w:rsidRPr="008B5CD2" w:rsidRDefault="008B5CD2" w:rsidP="008B5CD2">
      <w:pPr>
        <w:pStyle w:val="Heading2"/>
        <w:rPr>
          <w:rFonts w:ascii="Arial" w:hAnsi="Arial" w:cs="Arial"/>
          <w:b/>
          <w:color w:val="auto"/>
        </w:rPr>
      </w:pPr>
      <w:r>
        <w:rPr>
          <w:rFonts w:ascii="Arial" w:hAnsi="Arial" w:cs="Arial"/>
          <w:b/>
          <w:color w:val="auto"/>
        </w:rPr>
        <w:t>Finger-Tapping</w:t>
      </w:r>
    </w:p>
    <w:p w14:paraId="4E4FA762" w14:textId="38674574" w:rsidR="00A224C7" w:rsidRPr="00A224C7" w:rsidRDefault="00A224C7" w:rsidP="00A224C7">
      <w:pPr>
        <w:rPr>
          <w:rFonts w:eastAsia="Calibri" w:cs="Arial"/>
          <w:bCs/>
          <w:color w:val="000000"/>
          <w:sz w:val="22"/>
          <w:szCs w:val="22"/>
        </w:rPr>
      </w:pPr>
      <w:r w:rsidRPr="00A224C7">
        <w:rPr>
          <w:rFonts w:eastAsia="Calibri" w:cs="Arial"/>
          <w:bCs/>
          <w:color w:val="000000"/>
          <w:sz w:val="22"/>
          <w:szCs w:val="22"/>
        </w:rPr>
        <w:t xml:space="preserve">Run </w:t>
      </w:r>
      <w:r w:rsidRPr="00A224C7">
        <w:rPr>
          <w:rFonts w:eastAsia="Calibri" w:cs="Arial"/>
          <w:b/>
          <w:bCs/>
          <w:color w:val="000000"/>
          <w:sz w:val="22"/>
          <w:szCs w:val="22"/>
        </w:rPr>
        <w:t>finger_tap.py</w:t>
      </w:r>
      <w:r w:rsidRPr="00A224C7">
        <w:rPr>
          <w:rFonts w:eastAsia="Calibri" w:cs="Arial"/>
          <w:bCs/>
          <w:color w:val="000000"/>
          <w:sz w:val="22"/>
          <w:szCs w:val="22"/>
        </w:rPr>
        <w:t xml:space="preserve"> script</w:t>
      </w:r>
    </w:p>
    <w:p w14:paraId="60D538DC" w14:textId="77777777" w:rsidR="00A224C7" w:rsidRPr="0073255A" w:rsidRDefault="00A224C7" w:rsidP="00A224C7">
      <w:pPr>
        <w:pStyle w:val="ListParagraph"/>
        <w:numPr>
          <w:ilvl w:val="0"/>
          <w:numId w:val="6"/>
        </w:numPr>
        <w:rPr>
          <w:rFonts w:eastAsia="Calibri" w:cs="Arial"/>
          <w:bCs/>
          <w:color w:val="000000"/>
          <w:sz w:val="22"/>
          <w:szCs w:val="22"/>
        </w:rPr>
      </w:pPr>
      <w:r w:rsidRPr="00EF5920">
        <w:rPr>
          <w:rFonts w:eastAsia="Calibri" w:cs="Arial"/>
          <w:bCs/>
          <w:noProof/>
          <w:color w:val="000000"/>
          <w:sz w:val="22"/>
          <w:szCs w:val="22"/>
          <w:lang w:val="en-GB"/>
        </w:rPr>
        <w:drawing>
          <wp:anchor distT="0" distB="0" distL="114300" distR="114300" simplePos="0" relativeHeight="251680768" behindDoc="0" locked="0" layoutInCell="1" allowOverlap="1" wp14:anchorId="03BE4066" wp14:editId="34B93424">
            <wp:simplePos x="0" y="0"/>
            <wp:positionH relativeFrom="column">
              <wp:posOffset>1886585</wp:posOffset>
            </wp:positionH>
            <wp:positionV relativeFrom="paragraph">
              <wp:posOffset>510540</wp:posOffset>
            </wp:positionV>
            <wp:extent cx="1191260" cy="530860"/>
            <wp:effectExtent l="57150" t="19050" r="66040" b="9779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20660"/>
                    <a:stretch/>
                  </pic:blipFill>
                  <pic:spPr bwMode="auto">
                    <a:xfrm>
                      <a:off x="0" y="0"/>
                      <a:ext cx="1191260" cy="530860"/>
                    </a:xfrm>
                    <a:prstGeom prst="rect">
                      <a:avLst/>
                    </a:prstGeom>
                    <a:ln>
                      <a:no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rsidRPr="00EF5920">
        <w:rPr>
          <w:rFonts w:eastAsia="Calibri" w:cs="Arial"/>
          <w:bCs/>
          <w:noProof/>
          <w:color w:val="000000"/>
          <w:sz w:val="22"/>
          <w:szCs w:val="22"/>
          <w:lang w:val="en-GB"/>
        </w:rPr>
        <w:t xml:space="preserve"> </w:t>
      </w:r>
      <w:r w:rsidRPr="0073255A">
        <w:rPr>
          <w:rFonts w:eastAsia="Calibri" w:cs="Arial"/>
          <w:bCs/>
          <w:color w:val="000000"/>
          <w:sz w:val="22"/>
          <w:szCs w:val="22"/>
        </w:rPr>
        <w:t xml:space="preserve">Click the green man icon (EDITOR panel) in </w:t>
      </w:r>
      <w:r>
        <w:rPr>
          <w:rFonts w:eastAsia="Calibri" w:cs="Arial"/>
          <w:bCs/>
          <w:color w:val="000000"/>
          <w:sz w:val="22"/>
          <w:szCs w:val="22"/>
        </w:rPr>
        <w:t>PsychoPy</w:t>
      </w:r>
      <w:r w:rsidRPr="0073255A">
        <w:rPr>
          <w:rFonts w:eastAsia="Calibri" w:cs="Arial"/>
          <w:bCs/>
          <w:color w:val="000000"/>
          <w:sz w:val="22"/>
          <w:szCs w:val="22"/>
        </w:rPr>
        <w:t xml:space="preserve"> to run the study (see screenshots below).</w:t>
      </w:r>
    </w:p>
    <w:p w14:paraId="6EF33D17" w14:textId="63E95FC6" w:rsidR="00A224C7" w:rsidRPr="005953F1" w:rsidRDefault="00A224C7" w:rsidP="00A224C7">
      <w:pPr>
        <w:pStyle w:val="ListParagraph"/>
        <w:numPr>
          <w:ilvl w:val="0"/>
          <w:numId w:val="6"/>
        </w:numPr>
        <w:rPr>
          <w:rFonts w:eastAsia="Calibri" w:cs="Arial"/>
          <w:bCs/>
          <w:color w:val="000000"/>
          <w:sz w:val="22"/>
          <w:szCs w:val="22"/>
        </w:rPr>
      </w:pPr>
      <w:r w:rsidRPr="005953F1">
        <w:rPr>
          <w:rFonts w:eastAsia="Calibri" w:cs="Arial"/>
          <w:bCs/>
          <w:color w:val="000000"/>
          <w:sz w:val="22"/>
          <w:szCs w:val="22"/>
        </w:rPr>
        <w:t xml:space="preserve">In the </w:t>
      </w:r>
      <w:r w:rsidR="00DB06F9" w:rsidRPr="005953F1">
        <w:rPr>
          <w:rFonts w:eastAsia="Calibri" w:cs="Arial"/>
          <w:bCs/>
          <w:color w:val="000000"/>
          <w:sz w:val="22"/>
          <w:szCs w:val="22"/>
        </w:rPr>
        <w:t>setup</w:t>
      </w:r>
      <w:r w:rsidRPr="005953F1">
        <w:rPr>
          <w:rFonts w:eastAsia="Calibri" w:cs="Arial"/>
          <w:bCs/>
          <w:color w:val="000000"/>
          <w:sz w:val="22"/>
          <w:szCs w:val="22"/>
        </w:rPr>
        <w:t xml:space="preserve"> window (will pop up once experiment starting), provide the participant number </w:t>
      </w:r>
      <w:r w:rsidR="00C421BE" w:rsidRPr="005953F1">
        <w:rPr>
          <w:rFonts w:eastAsia="Calibri" w:cs="Arial"/>
          <w:bCs/>
          <w:color w:val="000000"/>
          <w:sz w:val="22"/>
          <w:szCs w:val="22"/>
        </w:rPr>
        <w:t xml:space="preserve">(e.g., </w:t>
      </w:r>
      <w:ins w:id="79" w:author="Changes since 15.0" w:date="2018-10-17T18:04:00Z">
        <w:r w:rsidR="00C421BE" w:rsidRPr="005953F1">
          <w:rPr>
            <w:rFonts w:eastAsia="Calibri" w:cs="Arial"/>
            <w:bCs/>
            <w:color w:val="000000"/>
            <w:sz w:val="22"/>
            <w:szCs w:val="22"/>
          </w:rPr>
          <w:t>100</w:t>
        </w:r>
      </w:ins>
      <w:r w:rsidR="00C421BE">
        <w:rPr>
          <w:rFonts w:eastAsia="Calibri" w:cs="Arial"/>
          <w:bCs/>
          <w:color w:val="000000"/>
          <w:sz w:val="22"/>
          <w:szCs w:val="22"/>
        </w:rPr>
        <w:t>1</w:t>
      </w:r>
      <w:ins w:id="80" w:author="Changes since 15.0" w:date="2018-10-17T18:04:00Z">
        <w:r w:rsidR="00C421BE" w:rsidRPr="005953F1">
          <w:rPr>
            <w:rFonts w:eastAsia="Calibri" w:cs="Arial"/>
            <w:bCs/>
            <w:color w:val="000000"/>
            <w:sz w:val="22"/>
            <w:szCs w:val="22"/>
          </w:rPr>
          <w:t>, 100</w:t>
        </w:r>
      </w:ins>
      <w:r w:rsidR="00C421BE">
        <w:rPr>
          <w:rFonts w:eastAsia="Calibri" w:cs="Arial"/>
          <w:bCs/>
          <w:color w:val="000000"/>
          <w:sz w:val="22"/>
          <w:szCs w:val="22"/>
        </w:rPr>
        <w:t>2</w:t>
      </w:r>
      <w:ins w:id="81" w:author="Changes since 15.0" w:date="2018-10-17T18:04:00Z">
        <w:r w:rsidR="00C421BE" w:rsidRPr="005953F1">
          <w:rPr>
            <w:rFonts w:eastAsia="Calibri" w:cs="Arial"/>
            <w:bCs/>
            <w:color w:val="000000"/>
            <w:sz w:val="22"/>
            <w:szCs w:val="22"/>
          </w:rPr>
          <w:t>, 100</w:t>
        </w:r>
      </w:ins>
      <w:r w:rsidR="00C421BE">
        <w:rPr>
          <w:rFonts w:eastAsia="Calibri" w:cs="Arial"/>
          <w:bCs/>
          <w:color w:val="000000"/>
          <w:sz w:val="22"/>
          <w:szCs w:val="22"/>
        </w:rPr>
        <w:t>3</w:t>
      </w:r>
      <w:ins w:id="82" w:author="Changes since 15.0" w:date="2018-10-17T18:04:00Z">
        <w:r w:rsidR="00C421BE" w:rsidRPr="005953F1">
          <w:rPr>
            <w:rFonts w:eastAsia="Calibri" w:cs="Arial"/>
            <w:bCs/>
            <w:color w:val="000000"/>
            <w:sz w:val="22"/>
            <w:szCs w:val="22"/>
          </w:rPr>
          <w:t xml:space="preserve">, </w:t>
        </w:r>
        <w:proofErr w:type="spellStart"/>
        <w:r w:rsidR="00C421BE" w:rsidRPr="005953F1">
          <w:rPr>
            <w:rFonts w:eastAsia="Calibri" w:cs="Arial"/>
            <w:bCs/>
            <w:color w:val="000000"/>
            <w:sz w:val="22"/>
            <w:szCs w:val="22"/>
          </w:rPr>
          <w:t>etc</w:t>
        </w:r>
      </w:ins>
      <w:proofErr w:type="spellEnd"/>
      <w:del w:id="83" w:author="Changes since 15.0" w:date="2018-10-17T18:04:00Z">
        <w:r w:rsidR="00C421BE" w:rsidRPr="005953F1">
          <w:rPr>
            <w:rFonts w:eastAsia="Calibri" w:cs="Arial"/>
            <w:bCs/>
            <w:color w:val="000000"/>
            <w:sz w:val="22"/>
            <w:szCs w:val="22"/>
          </w:rPr>
          <w:delText>1, 2, 3</w:delText>
        </w:r>
      </w:del>
      <w:r w:rsidR="00C421BE" w:rsidRPr="005953F1">
        <w:rPr>
          <w:rFonts w:eastAsia="Calibri" w:cs="Arial"/>
          <w:bCs/>
          <w:color w:val="000000"/>
          <w:sz w:val="22"/>
          <w:szCs w:val="22"/>
        </w:rPr>
        <w:t xml:space="preserve">) </w:t>
      </w:r>
      <w:r w:rsidRPr="005953F1">
        <w:rPr>
          <w:rFonts w:eastAsia="Calibri" w:cs="Arial"/>
          <w:bCs/>
          <w:color w:val="000000"/>
          <w:sz w:val="22"/>
          <w:szCs w:val="22"/>
        </w:rPr>
        <w:t>and the session number (</w:t>
      </w:r>
      <w:ins w:id="84" w:author="Changes since 15.0" w:date="2018-10-17T18:04:00Z">
        <w:r w:rsidR="00ED71A6" w:rsidRPr="005953F1">
          <w:rPr>
            <w:rFonts w:eastAsia="Calibri" w:cs="Arial"/>
            <w:bCs/>
            <w:color w:val="000000"/>
            <w:sz w:val="22"/>
            <w:szCs w:val="22"/>
          </w:rPr>
          <w:t>2</w:t>
        </w:r>
      </w:ins>
      <w:del w:id="85" w:author="Changes since 15.0" w:date="2018-10-17T18:04:00Z">
        <w:r w:rsidRPr="005953F1">
          <w:rPr>
            <w:rFonts w:eastAsia="Calibri" w:cs="Arial"/>
            <w:bCs/>
            <w:color w:val="000000"/>
            <w:sz w:val="22"/>
            <w:szCs w:val="22"/>
          </w:rPr>
          <w:delText>2</w:delText>
        </w:r>
      </w:del>
      <w:r w:rsidRPr="005953F1">
        <w:rPr>
          <w:rFonts w:eastAsia="Calibri" w:cs="Arial"/>
          <w:bCs/>
          <w:color w:val="000000"/>
          <w:sz w:val="22"/>
          <w:szCs w:val="22"/>
        </w:rPr>
        <w:t>).</w:t>
      </w:r>
    </w:p>
    <w:p w14:paraId="047B8E26" w14:textId="7ACD3995" w:rsidR="00A224C7" w:rsidRPr="005953F1" w:rsidRDefault="00A224C7" w:rsidP="00A224C7">
      <w:pPr>
        <w:pStyle w:val="ListParagraph"/>
        <w:numPr>
          <w:ilvl w:val="0"/>
          <w:numId w:val="6"/>
        </w:numPr>
        <w:rPr>
          <w:rFonts w:eastAsia="Calibri" w:cs="Arial"/>
          <w:bCs/>
          <w:color w:val="000000"/>
          <w:sz w:val="22"/>
          <w:szCs w:val="22"/>
        </w:rPr>
      </w:pPr>
      <w:r w:rsidRPr="005953F1">
        <w:rPr>
          <w:rFonts w:eastAsia="Calibri" w:cs="Arial"/>
          <w:bCs/>
          <w:color w:val="000000"/>
          <w:sz w:val="22"/>
          <w:szCs w:val="22"/>
        </w:rPr>
        <w:t xml:space="preserve">This section of the study lasts </w:t>
      </w:r>
      <w:ins w:id="86" w:author="Changes since 15.0" w:date="2018-10-17T18:04:00Z">
        <w:r w:rsidR="00ED71A6" w:rsidRPr="005953F1">
          <w:rPr>
            <w:rFonts w:eastAsia="Calibri" w:cs="Arial"/>
            <w:bCs/>
            <w:color w:val="000000"/>
            <w:sz w:val="22"/>
            <w:szCs w:val="22"/>
          </w:rPr>
          <w:t>4</w:t>
        </w:r>
      </w:ins>
      <w:del w:id="87" w:author="Changes since 15.0" w:date="2018-10-17T18:04:00Z">
        <w:r w:rsidRPr="005953F1">
          <w:rPr>
            <w:rFonts w:eastAsia="Calibri" w:cs="Arial"/>
            <w:bCs/>
            <w:color w:val="000000"/>
            <w:sz w:val="22"/>
            <w:szCs w:val="22"/>
          </w:rPr>
          <w:delText>about 5-7</w:delText>
        </w:r>
      </w:del>
      <w:r w:rsidRPr="005953F1">
        <w:rPr>
          <w:rFonts w:eastAsia="Calibri" w:cs="Arial"/>
          <w:bCs/>
          <w:color w:val="000000"/>
          <w:sz w:val="22"/>
          <w:szCs w:val="22"/>
        </w:rPr>
        <w:t xml:space="preserve"> minutes</w:t>
      </w:r>
      <w:ins w:id="88" w:author="Changes since 15.0" w:date="2018-10-17T18:04:00Z">
        <w:r w:rsidR="00ED71A6" w:rsidRPr="005953F1">
          <w:rPr>
            <w:rFonts w:eastAsia="Calibri" w:cs="Arial"/>
            <w:bCs/>
            <w:color w:val="000000"/>
            <w:sz w:val="22"/>
            <w:szCs w:val="22"/>
          </w:rPr>
          <w:t xml:space="preserve"> and 10 seconds</w:t>
        </w:r>
      </w:ins>
      <w:r w:rsidRPr="005953F1">
        <w:rPr>
          <w:rFonts w:eastAsia="Calibri" w:cs="Arial"/>
          <w:bCs/>
          <w:color w:val="000000"/>
          <w:sz w:val="22"/>
          <w:szCs w:val="22"/>
        </w:rPr>
        <w:t>.</w:t>
      </w:r>
    </w:p>
    <w:p w14:paraId="130905C6" w14:textId="77777777" w:rsidR="00A224C7" w:rsidRPr="005953F1" w:rsidRDefault="00A224C7" w:rsidP="00A224C7">
      <w:pPr>
        <w:pStyle w:val="ListParagraph"/>
        <w:numPr>
          <w:ilvl w:val="0"/>
          <w:numId w:val="6"/>
        </w:numPr>
        <w:rPr>
          <w:rFonts w:eastAsia="Calibri" w:cs="Arial"/>
          <w:bCs/>
          <w:color w:val="000000"/>
          <w:sz w:val="22"/>
          <w:szCs w:val="22"/>
        </w:rPr>
      </w:pPr>
      <w:r w:rsidRPr="005953F1">
        <w:rPr>
          <w:rFonts w:eastAsia="Calibri" w:cs="Arial"/>
          <w:bCs/>
          <w:color w:val="000000"/>
          <w:sz w:val="22"/>
          <w:szCs w:val="22"/>
        </w:rPr>
        <w:t xml:space="preserve">When it says “This part is done. Please inform the experimenter,” press Escape on the keyboard. </w:t>
      </w:r>
    </w:p>
    <w:p w14:paraId="5C2F38B9" w14:textId="77777777" w:rsidR="00A224C7" w:rsidRPr="0073255A" w:rsidRDefault="00A224C7" w:rsidP="00A224C7">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Stop EEG recording when this script is done.</w:t>
      </w:r>
    </w:p>
    <w:p w14:paraId="1A9FE91A" w14:textId="77777777" w:rsidR="00A224C7" w:rsidRDefault="00A224C7" w:rsidP="00A224C7">
      <w:pPr>
        <w:pStyle w:val="ListParagraph"/>
        <w:numPr>
          <w:ilvl w:val="1"/>
          <w:numId w:val="6"/>
        </w:numPr>
        <w:rPr>
          <w:rFonts w:eastAsia="Calibri" w:cs="Arial"/>
          <w:bCs/>
          <w:color w:val="000000"/>
          <w:sz w:val="22"/>
          <w:szCs w:val="22"/>
        </w:rPr>
      </w:pPr>
      <w:r w:rsidRPr="0073255A">
        <w:rPr>
          <w:rFonts w:eastAsia="Calibri" w:cs="Arial"/>
          <w:bCs/>
          <w:color w:val="000000"/>
          <w:sz w:val="22"/>
          <w:szCs w:val="22"/>
        </w:rPr>
        <w:lastRenderedPageBreak/>
        <w:t>In the Dialog window ASA EEG/ERP Recording, click 'Stop'. Then the large 'Not Recording' will appear again.</w:t>
      </w:r>
    </w:p>
    <w:p w14:paraId="6B97AEE5" w14:textId="77777777" w:rsidR="00A224C7" w:rsidRPr="00A224C7" w:rsidRDefault="00A224C7" w:rsidP="00A224C7">
      <w:pPr>
        <w:rPr>
          <w:rFonts w:eastAsia="Calibri" w:cs="Arial"/>
          <w:bCs/>
          <w:color w:val="000000"/>
          <w:sz w:val="22"/>
          <w:szCs w:val="22"/>
        </w:rPr>
      </w:pPr>
    </w:p>
    <w:p w14:paraId="6F00B7EA" w14:textId="77777777" w:rsidR="00C26168" w:rsidRDefault="00C26168" w:rsidP="00C26168">
      <w:pPr>
        <w:rPr>
          <w:rFonts w:eastAsia="Calibri" w:cs="Arial"/>
          <w:bCs/>
          <w:color w:val="000000"/>
          <w:sz w:val="22"/>
          <w:szCs w:val="22"/>
        </w:rPr>
      </w:pPr>
    </w:p>
    <w:p w14:paraId="6EFD5280" w14:textId="77777777" w:rsidR="0041755D" w:rsidRPr="0073255A" w:rsidRDefault="0041755D" w:rsidP="0041755D">
      <w:pPr>
        <w:rPr>
          <w:rFonts w:eastAsia="Calibri" w:cs="Arial"/>
          <w:bCs/>
          <w:color w:val="000000"/>
          <w:sz w:val="22"/>
          <w:szCs w:val="22"/>
        </w:rPr>
      </w:pPr>
    </w:p>
    <w:p w14:paraId="73FE1823" w14:textId="2E270450" w:rsidR="0041755D" w:rsidRPr="0073255A" w:rsidRDefault="0041755D" w:rsidP="0041755D">
      <w:pPr>
        <w:rPr>
          <w:rFonts w:eastAsia="Calibri" w:cs="Arial"/>
          <w:bCs/>
          <w:color w:val="000000"/>
          <w:sz w:val="22"/>
          <w:szCs w:val="22"/>
        </w:rPr>
      </w:pPr>
      <w:r w:rsidRPr="0073255A">
        <w:rPr>
          <w:rFonts w:eastAsia="Calibri" w:cs="Arial"/>
          <w:bCs/>
          <w:color w:val="000000"/>
          <w:sz w:val="22"/>
          <w:szCs w:val="22"/>
        </w:rPr>
        <w:t xml:space="preserve">After finishing the </w:t>
      </w:r>
      <w:r w:rsidR="008B5CD2">
        <w:rPr>
          <w:rFonts w:eastAsia="Calibri" w:cs="Arial"/>
          <w:bCs/>
          <w:color w:val="000000"/>
          <w:sz w:val="22"/>
          <w:szCs w:val="22"/>
        </w:rPr>
        <w:t>Run 2</w:t>
      </w:r>
      <w:r w:rsidR="00EB2A7C" w:rsidRPr="0073255A">
        <w:rPr>
          <w:rFonts w:eastAsia="Calibri" w:cs="Arial"/>
          <w:bCs/>
          <w:color w:val="000000"/>
          <w:sz w:val="22"/>
          <w:szCs w:val="22"/>
        </w:rPr>
        <w:t xml:space="preserve">, stop recording and present </w:t>
      </w:r>
      <w:r w:rsidR="0058663C">
        <w:rPr>
          <w:rFonts w:eastAsia="Calibri" w:cs="Arial"/>
          <w:bCs/>
          <w:color w:val="000000"/>
          <w:sz w:val="22"/>
          <w:szCs w:val="22"/>
        </w:rPr>
        <w:t xml:space="preserve">the </w:t>
      </w:r>
      <w:ins w:id="89" w:author="Changes since 15.0" w:date="2018-10-17T18:04:00Z">
        <w:r w:rsidR="00CD402B">
          <w:rPr>
            <w:rFonts w:eastAsia="Calibri" w:cs="Arial"/>
            <w:b/>
            <w:bCs/>
            <w:color w:val="000000"/>
            <w:sz w:val="22"/>
            <w:szCs w:val="22"/>
          </w:rPr>
          <w:t>Toronto</w:t>
        </w:r>
      </w:ins>
      <w:del w:id="90" w:author="Changes since 15.0" w:date="2018-10-17T18:04:00Z">
        <w:r w:rsidR="0058663C" w:rsidRPr="00D50249">
          <w:rPr>
            <w:rFonts w:eastAsia="Calibri" w:cs="Arial"/>
            <w:b/>
            <w:bCs/>
            <w:color w:val="000000"/>
            <w:sz w:val="22"/>
            <w:szCs w:val="22"/>
          </w:rPr>
          <w:delText>Philadelphia</w:delText>
        </w:r>
      </w:del>
      <w:r w:rsidR="0058663C" w:rsidRPr="00D50249">
        <w:rPr>
          <w:rFonts w:eastAsia="Calibri" w:cs="Arial"/>
          <w:b/>
          <w:bCs/>
          <w:color w:val="000000"/>
          <w:sz w:val="22"/>
          <w:szCs w:val="22"/>
        </w:rPr>
        <w:t xml:space="preserve"> </w:t>
      </w:r>
      <w:r w:rsidR="0036307D" w:rsidRPr="00D50249">
        <w:rPr>
          <w:rFonts w:eastAsia="Calibri" w:cs="Arial"/>
          <w:b/>
          <w:bCs/>
          <w:color w:val="000000"/>
          <w:sz w:val="22"/>
          <w:szCs w:val="22"/>
        </w:rPr>
        <w:t>Mindfulness Scale</w:t>
      </w:r>
      <w:r w:rsidR="003B3F80">
        <w:rPr>
          <w:rFonts w:eastAsia="Calibri" w:cs="Arial"/>
          <w:bCs/>
          <w:color w:val="000000"/>
          <w:sz w:val="22"/>
          <w:szCs w:val="22"/>
        </w:rPr>
        <w:t xml:space="preserve"> (</w:t>
      </w:r>
      <w:r w:rsidR="003B3F80" w:rsidRPr="00D50249">
        <w:rPr>
          <w:rFonts w:eastAsia="Calibri" w:cs="Arial"/>
          <w:bCs/>
          <w:i/>
          <w:color w:val="000000"/>
          <w:sz w:val="22"/>
          <w:szCs w:val="22"/>
        </w:rPr>
        <w:t>Post-Intervention</w:t>
      </w:r>
      <w:r w:rsidR="003B3F80">
        <w:rPr>
          <w:rFonts w:eastAsia="Calibri" w:cs="Arial"/>
          <w:bCs/>
          <w:color w:val="000000"/>
          <w:sz w:val="22"/>
          <w:szCs w:val="22"/>
        </w:rPr>
        <w:t>)</w:t>
      </w:r>
      <w:r w:rsidR="00EB2A7C" w:rsidRPr="0073255A">
        <w:rPr>
          <w:rFonts w:eastAsia="Calibri" w:cs="Arial"/>
          <w:bCs/>
          <w:color w:val="000000"/>
          <w:sz w:val="22"/>
          <w:szCs w:val="22"/>
        </w:rPr>
        <w:t>.</w:t>
      </w:r>
    </w:p>
    <w:p w14:paraId="22AF2B2A" w14:textId="77777777" w:rsidR="004673DE" w:rsidRPr="0073255A" w:rsidRDefault="004673DE">
      <w:pPr>
        <w:rPr>
          <w:rFonts w:eastAsia="Calibri" w:cs="Arial"/>
          <w:bCs/>
          <w:color w:val="000000"/>
          <w:sz w:val="22"/>
          <w:szCs w:val="22"/>
        </w:rPr>
      </w:pPr>
      <w:r w:rsidRPr="0073255A">
        <w:rPr>
          <w:rFonts w:eastAsia="Calibri" w:cs="Arial"/>
          <w:bCs/>
          <w:color w:val="000000"/>
          <w:sz w:val="22"/>
          <w:szCs w:val="22"/>
        </w:rPr>
        <w:br w:type="page"/>
      </w:r>
    </w:p>
    <w:p w14:paraId="65524DD3" w14:textId="77777777" w:rsidR="00FC07EE" w:rsidRPr="0073255A" w:rsidRDefault="00FC07EE">
      <w:pPr>
        <w:rPr>
          <w:rFonts w:eastAsia="Calibri" w:cs="Arial"/>
          <w:bCs/>
          <w:color w:val="000000"/>
          <w:sz w:val="22"/>
          <w:szCs w:val="22"/>
        </w:rPr>
      </w:pPr>
    </w:p>
    <w:p w14:paraId="258AEAFD" w14:textId="5090D6B8" w:rsidR="00FA3558" w:rsidRPr="0073255A" w:rsidRDefault="004673DE" w:rsidP="004673DE">
      <w:pPr>
        <w:jc w:val="center"/>
        <w:rPr>
          <w:rFonts w:eastAsia="Calibri" w:cs="Arial"/>
          <w:b/>
          <w:bCs/>
          <w:color w:val="000000"/>
          <w:sz w:val="22"/>
          <w:szCs w:val="22"/>
        </w:rPr>
      </w:pPr>
      <w:r w:rsidRPr="0073255A">
        <w:rPr>
          <w:rFonts w:eastAsia="Calibri" w:cs="Arial"/>
          <w:b/>
          <w:bCs/>
          <w:color w:val="000000"/>
          <w:sz w:val="22"/>
          <w:szCs w:val="22"/>
        </w:rPr>
        <w:t>At the end of the study</w:t>
      </w:r>
    </w:p>
    <w:p w14:paraId="5F8A4249" w14:textId="77777777" w:rsidR="004673DE" w:rsidRPr="0073255A" w:rsidRDefault="004673DE">
      <w:pPr>
        <w:rPr>
          <w:rFonts w:eastAsia="Calibri" w:cs="Arial"/>
          <w:bCs/>
          <w:color w:val="000000"/>
          <w:sz w:val="22"/>
          <w:szCs w:val="22"/>
        </w:rPr>
      </w:pPr>
    </w:p>
    <w:p w14:paraId="6AAFB9D4" w14:textId="1D9C068C" w:rsidR="00101F05" w:rsidRPr="0073255A" w:rsidRDefault="00101F05" w:rsidP="00101F05">
      <w:pPr>
        <w:rPr>
          <w:rFonts w:eastAsia="Calibri" w:cs="Arial"/>
          <w:bCs/>
          <w:color w:val="000000"/>
          <w:sz w:val="22"/>
          <w:szCs w:val="22"/>
        </w:rPr>
      </w:pPr>
      <w:r w:rsidRPr="0073255A">
        <w:rPr>
          <w:rFonts w:eastAsia="Calibri" w:cs="Arial"/>
          <w:bCs/>
          <w:color w:val="000000"/>
          <w:sz w:val="22"/>
          <w:szCs w:val="22"/>
        </w:rPr>
        <w:t>What to do at the end of the study?</w:t>
      </w:r>
    </w:p>
    <w:p w14:paraId="129F2775" w14:textId="77777777" w:rsidR="00766AB2" w:rsidRPr="0073255A" w:rsidRDefault="00101F05" w:rsidP="00101F05">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Direct participant to the sink, provide towel, and tell them how to go about washing their hair.</w:t>
      </w:r>
      <w:r w:rsidR="00766AB2" w:rsidRPr="0073255A">
        <w:rPr>
          <w:rFonts w:eastAsia="Calibri" w:cs="Arial"/>
          <w:bCs/>
          <w:color w:val="000000"/>
          <w:sz w:val="22"/>
          <w:szCs w:val="22"/>
        </w:rPr>
        <w:t xml:space="preserve"> </w:t>
      </w:r>
      <w:r w:rsidRPr="0073255A">
        <w:rPr>
          <w:rFonts w:eastAsia="Calibri" w:cs="Arial"/>
          <w:bCs/>
          <w:color w:val="000000"/>
          <w:sz w:val="22"/>
          <w:szCs w:val="22"/>
        </w:rPr>
        <w:t xml:space="preserve">Remember to tell them where the shampoo and everything else are! </w:t>
      </w:r>
    </w:p>
    <w:p w14:paraId="5BD54FAC" w14:textId="7EB97FC7" w:rsidR="00101F05" w:rsidRPr="0073255A" w:rsidRDefault="00101F05" w:rsidP="00101F05">
      <w:pPr>
        <w:pStyle w:val="ListParagraph"/>
        <w:numPr>
          <w:ilvl w:val="0"/>
          <w:numId w:val="6"/>
        </w:numPr>
        <w:rPr>
          <w:rFonts w:eastAsia="Calibri" w:cs="Arial"/>
          <w:bCs/>
          <w:color w:val="000000"/>
          <w:sz w:val="22"/>
          <w:szCs w:val="22"/>
        </w:rPr>
      </w:pPr>
      <w:r w:rsidRPr="0073255A">
        <w:rPr>
          <w:rFonts w:eastAsia="Calibri" w:cs="Arial"/>
          <w:bCs/>
          <w:color w:val="000000"/>
          <w:sz w:val="22"/>
          <w:szCs w:val="22"/>
        </w:rPr>
        <w:t>When they are washing their hair, check if all data have been saved:</w:t>
      </w:r>
    </w:p>
    <w:p w14:paraId="215E66F5" w14:textId="77777777" w:rsidR="00101F05" w:rsidRPr="0073255A" w:rsidRDefault="00101F05" w:rsidP="00101F05">
      <w:pPr>
        <w:rPr>
          <w:rFonts w:eastAsia="Calibri" w:cs="Arial"/>
          <w:bCs/>
          <w:color w:val="000000"/>
          <w:sz w:val="22"/>
          <w:szCs w:val="22"/>
        </w:rPr>
      </w:pPr>
    </w:p>
    <w:p w14:paraId="3DA086F1" w14:textId="5467FC98" w:rsidR="00101F05" w:rsidRPr="005953F1" w:rsidRDefault="00101F05" w:rsidP="00101F05">
      <w:pPr>
        <w:rPr>
          <w:rFonts w:eastAsia="Calibri" w:cs="Arial"/>
          <w:bCs/>
          <w:color w:val="000000"/>
          <w:sz w:val="22"/>
          <w:szCs w:val="22"/>
        </w:rPr>
      </w:pPr>
      <w:r w:rsidRPr="005953F1">
        <w:rPr>
          <w:rFonts w:eastAsia="Calibri" w:cs="Arial"/>
          <w:bCs/>
          <w:color w:val="000000"/>
          <w:sz w:val="22"/>
          <w:szCs w:val="22"/>
        </w:rPr>
        <w:t>On the acquisition (ASA recording) computer:</w:t>
      </w:r>
    </w:p>
    <w:p w14:paraId="2E2A89CB" w14:textId="77777777" w:rsidR="005E1C67" w:rsidRPr="005953F1" w:rsidRDefault="00101F05" w:rsidP="00101F05">
      <w:pPr>
        <w:pStyle w:val="ListParagraph"/>
        <w:numPr>
          <w:ilvl w:val="0"/>
          <w:numId w:val="6"/>
        </w:numPr>
        <w:rPr>
          <w:rFonts w:eastAsia="Calibri" w:cs="Arial"/>
          <w:bCs/>
          <w:color w:val="000000"/>
          <w:sz w:val="22"/>
          <w:szCs w:val="22"/>
        </w:rPr>
      </w:pPr>
      <w:r w:rsidRPr="005953F1">
        <w:rPr>
          <w:rFonts w:eastAsia="Calibri" w:cs="Arial"/>
          <w:bCs/>
          <w:color w:val="000000"/>
          <w:sz w:val="22"/>
          <w:szCs w:val="22"/>
        </w:rPr>
        <w:t xml:space="preserve">Look within the </w:t>
      </w:r>
      <w:r w:rsidRPr="005953F1">
        <w:rPr>
          <w:b/>
          <w:color w:val="000000"/>
          <w:sz w:val="22"/>
          <w:rPrChange w:id="91" w:author="Changes since 15.0" w:date="2018-10-17T18:04:00Z">
            <w:rPr>
              <w:rFonts w:eastAsia="Calibri" w:cs="Arial"/>
              <w:bCs/>
              <w:color w:val="000000"/>
              <w:sz w:val="22"/>
              <w:szCs w:val="22"/>
            </w:rPr>
          </w:rPrChange>
        </w:rPr>
        <w:t>DATA</w:t>
      </w:r>
      <w:r w:rsidRPr="005953F1">
        <w:rPr>
          <w:rFonts w:eastAsia="Calibri" w:cs="Arial"/>
          <w:bCs/>
          <w:color w:val="000000"/>
          <w:sz w:val="22"/>
          <w:szCs w:val="22"/>
        </w:rPr>
        <w:t xml:space="preserve"> folder (shortcut on the desktop) </w:t>
      </w:r>
      <w:r w:rsidR="00E82EF8" w:rsidRPr="005953F1">
        <w:rPr>
          <w:rFonts w:eastAsia="Calibri" w:cs="Arial"/>
          <w:bCs/>
          <w:color w:val="000000"/>
          <w:sz w:val="22"/>
          <w:szCs w:val="22"/>
        </w:rPr>
        <w:t xml:space="preserve">to make sure the new EEG data </w:t>
      </w:r>
      <w:bookmarkStart w:id="92" w:name="_GoBack"/>
      <w:bookmarkEnd w:id="92"/>
      <w:r w:rsidR="00E82EF8" w:rsidRPr="005953F1">
        <w:rPr>
          <w:rFonts w:eastAsia="Calibri" w:cs="Arial"/>
          <w:bCs/>
          <w:color w:val="000000"/>
          <w:sz w:val="22"/>
          <w:szCs w:val="22"/>
        </w:rPr>
        <w:t>(8</w:t>
      </w:r>
      <w:r w:rsidRPr="005953F1">
        <w:rPr>
          <w:rFonts w:eastAsia="Calibri" w:cs="Arial"/>
          <w:bCs/>
          <w:color w:val="000000"/>
          <w:sz w:val="22"/>
          <w:szCs w:val="22"/>
        </w:rPr>
        <w:t xml:space="preserve"> new ﬁles</w:t>
      </w:r>
      <w:proofErr w:type="gramStart"/>
      <w:r w:rsidRPr="005953F1">
        <w:rPr>
          <w:rFonts w:eastAsia="Calibri" w:cs="Arial"/>
          <w:bCs/>
          <w:color w:val="000000"/>
          <w:sz w:val="22"/>
          <w:szCs w:val="22"/>
        </w:rPr>
        <w:t>: .</w:t>
      </w:r>
      <w:proofErr w:type="spellStart"/>
      <w:r w:rsidRPr="005953F1">
        <w:rPr>
          <w:rFonts w:eastAsia="Calibri" w:cs="Arial"/>
          <w:bCs/>
          <w:color w:val="000000"/>
          <w:sz w:val="22"/>
          <w:szCs w:val="22"/>
        </w:rPr>
        <w:t>cnt</w:t>
      </w:r>
      <w:proofErr w:type="spellEnd"/>
      <w:proofErr w:type="gramEnd"/>
      <w:r w:rsidRPr="005953F1">
        <w:rPr>
          <w:rFonts w:eastAsia="Calibri" w:cs="Arial"/>
          <w:bCs/>
          <w:color w:val="000000"/>
          <w:sz w:val="22"/>
          <w:szCs w:val="22"/>
        </w:rPr>
        <w:t>, .</w:t>
      </w:r>
      <w:proofErr w:type="spellStart"/>
      <w:r w:rsidRPr="005953F1">
        <w:rPr>
          <w:rFonts w:eastAsia="Calibri" w:cs="Arial"/>
          <w:bCs/>
          <w:color w:val="000000"/>
          <w:sz w:val="22"/>
          <w:szCs w:val="22"/>
        </w:rPr>
        <w:t>sen</w:t>
      </w:r>
      <w:proofErr w:type="spellEnd"/>
      <w:r w:rsidRPr="005953F1">
        <w:rPr>
          <w:rFonts w:eastAsia="Calibri" w:cs="Arial"/>
          <w:bCs/>
          <w:color w:val="000000"/>
          <w:sz w:val="22"/>
          <w:szCs w:val="22"/>
        </w:rPr>
        <w:t>, .</w:t>
      </w:r>
      <w:proofErr w:type="spellStart"/>
      <w:r w:rsidRPr="005953F1">
        <w:rPr>
          <w:rFonts w:eastAsia="Calibri" w:cs="Arial"/>
          <w:bCs/>
          <w:color w:val="000000"/>
          <w:sz w:val="22"/>
          <w:szCs w:val="22"/>
        </w:rPr>
        <w:t>evt</w:t>
      </w:r>
      <w:proofErr w:type="spellEnd"/>
      <w:r w:rsidRPr="005953F1">
        <w:rPr>
          <w:rFonts w:eastAsia="Calibri" w:cs="Arial"/>
          <w:bCs/>
          <w:color w:val="000000"/>
          <w:sz w:val="22"/>
          <w:szCs w:val="22"/>
        </w:rPr>
        <w:t>, .</w:t>
      </w:r>
      <w:proofErr w:type="spellStart"/>
      <w:r w:rsidRPr="005953F1">
        <w:rPr>
          <w:rFonts w:eastAsia="Calibri" w:cs="Arial"/>
          <w:bCs/>
          <w:color w:val="000000"/>
          <w:sz w:val="22"/>
          <w:szCs w:val="22"/>
        </w:rPr>
        <w:t>trg</w:t>
      </w:r>
      <w:proofErr w:type="spellEnd"/>
      <w:r w:rsidRPr="005953F1">
        <w:rPr>
          <w:rFonts w:eastAsia="Calibri" w:cs="Arial"/>
          <w:bCs/>
          <w:color w:val="000000"/>
          <w:sz w:val="22"/>
          <w:szCs w:val="22"/>
        </w:rPr>
        <w:t>) have been recorded and saved.</w:t>
      </w:r>
    </w:p>
    <w:p w14:paraId="35AA1798" w14:textId="59ADEB9A" w:rsidR="002B4DF4" w:rsidRPr="005953F1" w:rsidRDefault="002B4DF4" w:rsidP="002B4DF4">
      <w:pPr>
        <w:pStyle w:val="ListParagraph"/>
        <w:numPr>
          <w:ilvl w:val="1"/>
          <w:numId w:val="6"/>
        </w:numPr>
        <w:rPr>
          <w:rFonts w:eastAsia="Calibri" w:cs="Arial"/>
          <w:bCs/>
          <w:color w:val="000000"/>
          <w:sz w:val="22"/>
          <w:szCs w:val="22"/>
        </w:rPr>
      </w:pPr>
      <w:r w:rsidRPr="005953F1">
        <w:rPr>
          <w:rFonts w:eastAsia="Calibri" w:cs="Arial"/>
          <w:bCs/>
          <w:color w:val="000000"/>
          <w:sz w:val="22"/>
          <w:szCs w:val="22"/>
        </w:rPr>
        <w:t xml:space="preserve">e.g., </w:t>
      </w:r>
      <w:ins w:id="93" w:author="Changes since 15.0" w:date="2018-10-17T18:04:00Z">
        <w:r w:rsidR="00A65BC7" w:rsidRPr="005953F1">
          <w:rPr>
            <w:rFonts w:ascii="Consolas" w:eastAsia="Calibri" w:hAnsi="Consolas" w:cs="Arial"/>
            <w:bCs/>
            <w:color w:val="000000"/>
            <w:sz w:val="22"/>
            <w:szCs w:val="22"/>
          </w:rPr>
          <w:t>John</w:t>
        </w:r>
        <w:r w:rsidR="00ED71A6" w:rsidRPr="005953F1">
          <w:rPr>
            <w:rFonts w:ascii="Consolas" w:eastAsia="Calibri" w:hAnsi="Consolas" w:cs="Arial"/>
            <w:bCs/>
            <w:color w:val="000000"/>
            <w:sz w:val="22"/>
            <w:szCs w:val="22"/>
          </w:rPr>
          <w:t>_</w:t>
        </w:r>
        <w:r w:rsidR="00A65BC7" w:rsidRPr="005953F1">
          <w:rPr>
            <w:rFonts w:ascii="Consolas" w:eastAsia="Calibri" w:hAnsi="Consolas" w:cs="Arial"/>
            <w:bCs/>
            <w:color w:val="000000"/>
            <w:sz w:val="22"/>
            <w:szCs w:val="22"/>
          </w:rPr>
          <w:t>RSVP</w:t>
        </w:r>
      </w:ins>
      <w:r w:rsidR="00C421BE">
        <w:rPr>
          <w:rFonts w:ascii="Consolas" w:eastAsia="Calibri" w:hAnsi="Consolas" w:cs="Arial"/>
          <w:bCs/>
          <w:color w:val="000000"/>
          <w:sz w:val="22"/>
          <w:szCs w:val="22"/>
        </w:rPr>
        <w:t>_1002_r1</w:t>
      </w:r>
      <w:del w:id="94" w:author="Changes since 15.0" w:date="2018-10-17T18:04:00Z">
        <w:r w:rsidR="00A65BC7" w:rsidRPr="005953F1">
          <w:rPr>
            <w:rFonts w:eastAsia="Calibri" w:cs="Arial"/>
            <w:bCs/>
            <w:color w:val="000000"/>
            <w:sz w:val="22"/>
            <w:szCs w:val="22"/>
          </w:rPr>
          <w:delText>JohnRSVP_</w:delText>
        </w:r>
        <w:r w:rsidRPr="005953F1">
          <w:rPr>
            <w:rFonts w:eastAsia="Calibri" w:cs="Arial"/>
            <w:bCs/>
            <w:color w:val="000000"/>
            <w:sz w:val="22"/>
            <w:szCs w:val="22"/>
          </w:rPr>
          <w:delText>001</w:delText>
        </w:r>
      </w:del>
      <w:r w:rsidRPr="005953F1">
        <w:rPr>
          <w:rFonts w:ascii="Consolas" w:hAnsi="Consolas"/>
          <w:color w:val="000000"/>
          <w:sz w:val="22"/>
          <w:rPrChange w:id="95" w:author="Changes since 15.0" w:date="2018-10-17T18:04:00Z">
            <w:rPr>
              <w:rFonts w:eastAsia="Calibri" w:cs="Arial"/>
              <w:bCs/>
              <w:color w:val="000000"/>
              <w:sz w:val="22"/>
              <w:szCs w:val="22"/>
            </w:rPr>
          </w:rPrChange>
        </w:rPr>
        <w:t>.cnt</w:t>
      </w:r>
      <w:r w:rsidRPr="005953F1">
        <w:rPr>
          <w:rFonts w:eastAsia="Calibri" w:cs="Arial"/>
          <w:bCs/>
          <w:color w:val="000000"/>
          <w:sz w:val="22"/>
          <w:szCs w:val="22"/>
        </w:rPr>
        <w:t xml:space="preserve">, </w:t>
      </w:r>
      <w:ins w:id="96" w:author="Changes since 15.0" w:date="2018-10-17T18:04:00Z">
        <w:r w:rsidR="00A65BC7" w:rsidRPr="005953F1">
          <w:rPr>
            <w:rFonts w:ascii="Consolas" w:eastAsia="Calibri" w:hAnsi="Consolas" w:cs="Arial"/>
            <w:bCs/>
            <w:color w:val="000000"/>
            <w:sz w:val="22"/>
            <w:szCs w:val="22"/>
          </w:rPr>
          <w:t>John</w:t>
        </w:r>
        <w:r w:rsidR="00ED71A6" w:rsidRPr="005953F1">
          <w:rPr>
            <w:rFonts w:ascii="Consolas" w:eastAsia="Calibri" w:hAnsi="Consolas" w:cs="Arial"/>
            <w:bCs/>
            <w:color w:val="000000"/>
            <w:sz w:val="22"/>
            <w:szCs w:val="22"/>
          </w:rPr>
          <w:t>_</w:t>
        </w:r>
        <w:r w:rsidR="00A65BC7" w:rsidRPr="005953F1">
          <w:rPr>
            <w:rFonts w:ascii="Consolas" w:eastAsia="Calibri" w:hAnsi="Consolas" w:cs="Arial"/>
            <w:bCs/>
            <w:color w:val="000000"/>
            <w:sz w:val="22"/>
            <w:szCs w:val="22"/>
          </w:rPr>
          <w:t>Tap</w:t>
        </w:r>
      </w:ins>
      <w:r w:rsidR="00C421BE">
        <w:rPr>
          <w:rFonts w:ascii="Consolas" w:eastAsia="Calibri" w:hAnsi="Consolas" w:cs="Arial"/>
          <w:bCs/>
          <w:color w:val="000000"/>
          <w:sz w:val="22"/>
          <w:szCs w:val="22"/>
        </w:rPr>
        <w:t>_1002_r1</w:t>
      </w:r>
      <w:del w:id="97" w:author="Changes since 15.0" w:date="2018-10-17T18:04:00Z">
        <w:r w:rsidR="00A65BC7" w:rsidRPr="005953F1">
          <w:rPr>
            <w:rFonts w:eastAsia="Calibri" w:cs="Arial"/>
            <w:bCs/>
            <w:color w:val="000000"/>
            <w:sz w:val="22"/>
            <w:szCs w:val="22"/>
          </w:rPr>
          <w:delText>JohnTap_</w:delText>
        </w:r>
        <w:r w:rsidRPr="005953F1">
          <w:rPr>
            <w:rFonts w:eastAsia="Calibri" w:cs="Arial"/>
            <w:bCs/>
            <w:color w:val="000000"/>
            <w:sz w:val="22"/>
            <w:szCs w:val="22"/>
          </w:rPr>
          <w:delText>001</w:delText>
        </w:r>
      </w:del>
      <w:r w:rsidRPr="005953F1">
        <w:rPr>
          <w:rFonts w:ascii="Consolas" w:hAnsi="Consolas"/>
          <w:color w:val="000000"/>
          <w:sz w:val="22"/>
          <w:rPrChange w:id="98" w:author="Changes since 15.0" w:date="2018-10-17T18:04:00Z">
            <w:rPr>
              <w:rFonts w:eastAsia="Calibri" w:cs="Arial"/>
              <w:bCs/>
              <w:color w:val="000000"/>
              <w:sz w:val="22"/>
              <w:szCs w:val="22"/>
            </w:rPr>
          </w:rPrChange>
        </w:rPr>
        <w:t>.cnt</w:t>
      </w:r>
      <w:r w:rsidR="00527F60" w:rsidRPr="005953F1">
        <w:rPr>
          <w:rFonts w:eastAsia="Calibri" w:cs="Arial"/>
          <w:bCs/>
          <w:color w:val="000000"/>
          <w:sz w:val="22"/>
          <w:szCs w:val="22"/>
        </w:rPr>
        <w:t xml:space="preserve"> etc.</w:t>
      </w:r>
    </w:p>
    <w:p w14:paraId="78EE9A10" w14:textId="0C50D4AE" w:rsidR="00101F05" w:rsidRPr="005953F1" w:rsidRDefault="00101F05" w:rsidP="00101F05">
      <w:pPr>
        <w:pStyle w:val="ListParagraph"/>
        <w:numPr>
          <w:ilvl w:val="0"/>
          <w:numId w:val="6"/>
        </w:numPr>
        <w:rPr>
          <w:rFonts w:eastAsia="Calibri" w:cs="Arial"/>
          <w:bCs/>
          <w:color w:val="000000"/>
          <w:sz w:val="22"/>
          <w:szCs w:val="22"/>
        </w:rPr>
      </w:pPr>
      <w:r w:rsidRPr="005953F1">
        <w:rPr>
          <w:rFonts w:eastAsia="Calibri" w:cs="Arial"/>
          <w:bCs/>
          <w:color w:val="000000"/>
          <w:sz w:val="22"/>
          <w:szCs w:val="22"/>
        </w:rPr>
        <w:t xml:space="preserve">Open the </w:t>
      </w:r>
      <w:r w:rsidR="00A65BC7" w:rsidRPr="005953F1">
        <w:rPr>
          <w:rFonts w:eastAsia="Calibri" w:cs="Arial"/>
          <w:b/>
          <w:bCs/>
          <w:color w:val="000000"/>
          <w:sz w:val="22"/>
          <w:szCs w:val="22"/>
        </w:rPr>
        <w:t>John RSVP</w:t>
      </w:r>
      <w:r w:rsidRPr="005953F1">
        <w:rPr>
          <w:rFonts w:eastAsia="Calibri" w:cs="Arial"/>
          <w:bCs/>
          <w:color w:val="000000"/>
          <w:sz w:val="22"/>
          <w:szCs w:val="22"/>
        </w:rPr>
        <w:t xml:space="preserve"> folder on the desktop</w:t>
      </w:r>
      <w:ins w:id="99" w:author="Changes since 15.0" w:date="2018-10-17T18:04:00Z">
        <w:r w:rsidR="000737BF" w:rsidRPr="005953F1">
          <w:rPr>
            <w:rFonts w:eastAsia="Calibri" w:cs="Arial"/>
            <w:bCs/>
            <w:color w:val="000000"/>
            <w:sz w:val="22"/>
            <w:szCs w:val="22"/>
          </w:rPr>
          <w:t xml:space="preserve"> and go into the appropriate </w:t>
        </w:r>
        <w:r w:rsidR="000737BF" w:rsidRPr="005953F1">
          <w:rPr>
            <w:rFonts w:eastAsia="Calibri" w:cs="Arial"/>
            <w:b/>
            <w:bCs/>
            <w:color w:val="000000"/>
            <w:sz w:val="22"/>
            <w:szCs w:val="22"/>
          </w:rPr>
          <w:t>data</w:t>
        </w:r>
        <w:r w:rsidR="000737BF" w:rsidRPr="005953F1">
          <w:rPr>
            <w:rFonts w:eastAsia="Calibri" w:cs="Arial"/>
            <w:bCs/>
            <w:color w:val="000000"/>
            <w:sz w:val="22"/>
            <w:szCs w:val="22"/>
          </w:rPr>
          <w:t xml:space="preserve"> folder</w:t>
        </w:r>
      </w:ins>
      <w:r w:rsidRPr="005953F1">
        <w:rPr>
          <w:rFonts w:eastAsia="Calibri" w:cs="Arial"/>
          <w:bCs/>
          <w:color w:val="000000"/>
          <w:sz w:val="22"/>
          <w:szCs w:val="22"/>
        </w:rPr>
        <w:t>.</w:t>
      </w:r>
      <w:r w:rsidR="00192800" w:rsidRPr="005953F1">
        <w:rPr>
          <w:rFonts w:eastAsia="Calibri" w:cs="Arial"/>
          <w:bCs/>
          <w:color w:val="000000"/>
          <w:sz w:val="22"/>
          <w:szCs w:val="22"/>
        </w:rPr>
        <w:t xml:space="preserve"> </w:t>
      </w:r>
      <w:r w:rsidRPr="005953F1">
        <w:rPr>
          <w:rFonts w:eastAsia="Calibri" w:cs="Arial"/>
          <w:bCs/>
          <w:color w:val="000000"/>
          <w:sz w:val="22"/>
          <w:szCs w:val="22"/>
        </w:rPr>
        <w:t xml:space="preserve">Drag and drop all the new ﬁles created in the </w:t>
      </w:r>
      <w:r w:rsidRPr="005953F1">
        <w:rPr>
          <w:b/>
          <w:color w:val="000000"/>
          <w:sz w:val="22"/>
          <w:rPrChange w:id="100" w:author="Changes since 15.0" w:date="2018-10-17T18:04:00Z">
            <w:rPr>
              <w:rFonts w:eastAsia="Calibri" w:cs="Arial"/>
              <w:bCs/>
              <w:color w:val="000000"/>
              <w:sz w:val="22"/>
              <w:szCs w:val="22"/>
            </w:rPr>
          </w:rPrChange>
        </w:rPr>
        <w:t>DATA</w:t>
      </w:r>
      <w:r w:rsidRPr="005953F1">
        <w:rPr>
          <w:rFonts w:eastAsia="Calibri" w:cs="Arial"/>
          <w:bCs/>
          <w:color w:val="000000"/>
          <w:sz w:val="22"/>
          <w:szCs w:val="22"/>
        </w:rPr>
        <w:t xml:space="preserve"> folder for thi</w:t>
      </w:r>
      <w:r w:rsidR="00192800" w:rsidRPr="005953F1">
        <w:rPr>
          <w:rFonts w:eastAsia="Calibri" w:cs="Arial"/>
          <w:bCs/>
          <w:color w:val="000000"/>
          <w:sz w:val="22"/>
          <w:szCs w:val="22"/>
        </w:rPr>
        <w:t>s participant to this folder.</w:t>
      </w:r>
    </w:p>
    <w:p w14:paraId="4A079B9A" w14:textId="70170497" w:rsidR="00580B54" w:rsidRPr="005953F1" w:rsidRDefault="00580B54" w:rsidP="00580B54">
      <w:pPr>
        <w:rPr>
          <w:rFonts w:eastAsia="Calibri" w:cs="Arial"/>
          <w:bCs/>
          <w:color w:val="000000"/>
          <w:sz w:val="22"/>
          <w:szCs w:val="22"/>
        </w:rPr>
      </w:pPr>
    </w:p>
    <w:p w14:paraId="37722F2A" w14:textId="3F985B3D" w:rsidR="00580B54" w:rsidRPr="005953F1" w:rsidRDefault="00580B54" w:rsidP="00580B54">
      <w:pPr>
        <w:rPr>
          <w:rFonts w:eastAsia="Calibri" w:cs="Arial"/>
          <w:bCs/>
          <w:color w:val="000000"/>
          <w:sz w:val="22"/>
          <w:szCs w:val="22"/>
        </w:rPr>
      </w:pPr>
      <w:proofErr w:type="spellStart"/>
      <w:r w:rsidRPr="005953F1">
        <w:rPr>
          <w:rFonts w:eastAsia="Calibri" w:cs="Arial"/>
          <w:bCs/>
          <w:color w:val="000000"/>
          <w:sz w:val="22"/>
          <w:szCs w:val="22"/>
        </w:rPr>
        <w:t>Unpause</w:t>
      </w:r>
      <w:proofErr w:type="spellEnd"/>
      <w:r w:rsidRPr="005953F1">
        <w:rPr>
          <w:rFonts w:eastAsia="Calibri" w:cs="Arial"/>
          <w:bCs/>
          <w:color w:val="000000"/>
          <w:sz w:val="22"/>
          <w:szCs w:val="22"/>
        </w:rPr>
        <w:t xml:space="preserve"> </w:t>
      </w:r>
      <w:proofErr w:type="spellStart"/>
      <w:r w:rsidRPr="005953F1">
        <w:rPr>
          <w:rFonts w:eastAsia="Calibri" w:cs="Arial"/>
          <w:bCs/>
          <w:color w:val="000000"/>
          <w:sz w:val="22"/>
          <w:szCs w:val="22"/>
        </w:rPr>
        <w:t>NextCloud</w:t>
      </w:r>
      <w:proofErr w:type="spellEnd"/>
      <w:r w:rsidRPr="005953F1">
        <w:rPr>
          <w:rFonts w:eastAsia="Calibri" w:cs="Arial"/>
          <w:bCs/>
          <w:color w:val="000000"/>
          <w:sz w:val="22"/>
          <w:szCs w:val="22"/>
        </w:rPr>
        <w:t xml:space="preserve"> background sync on the EEG acquisition computer.</w:t>
      </w:r>
    </w:p>
    <w:p w14:paraId="32881D33" w14:textId="6AA832A2" w:rsidR="00580B54" w:rsidRPr="005953F1" w:rsidRDefault="00580B54" w:rsidP="00580B54">
      <w:pPr>
        <w:pStyle w:val="ListParagraph"/>
        <w:numPr>
          <w:ilvl w:val="0"/>
          <w:numId w:val="6"/>
        </w:numPr>
        <w:rPr>
          <w:rFonts w:eastAsia="Calibri" w:cs="Arial"/>
          <w:bCs/>
          <w:color w:val="000000"/>
          <w:sz w:val="22"/>
          <w:szCs w:val="22"/>
        </w:rPr>
      </w:pPr>
      <w:r w:rsidRPr="005953F1">
        <w:rPr>
          <w:rFonts w:eastAsia="Calibri" w:cs="Arial"/>
          <w:bCs/>
          <w:color w:val="000000"/>
          <w:sz w:val="22"/>
          <w:szCs w:val="22"/>
        </w:rPr>
        <w:t xml:space="preserve">Right-click on the </w:t>
      </w:r>
      <w:proofErr w:type="spellStart"/>
      <w:r w:rsidRPr="005953F1">
        <w:rPr>
          <w:rFonts w:eastAsia="Calibri" w:cs="Arial"/>
          <w:bCs/>
          <w:color w:val="000000"/>
          <w:sz w:val="22"/>
          <w:szCs w:val="22"/>
        </w:rPr>
        <w:t>NextCloud</w:t>
      </w:r>
      <w:proofErr w:type="spellEnd"/>
      <w:r w:rsidRPr="005953F1">
        <w:rPr>
          <w:rFonts w:eastAsia="Calibri" w:cs="Arial"/>
          <w:bCs/>
          <w:color w:val="000000"/>
          <w:sz w:val="22"/>
          <w:szCs w:val="22"/>
        </w:rPr>
        <w:t xml:space="preserve"> icon at the bottom right of the task bar on the EEG acquisition computer. Click </w:t>
      </w:r>
      <w:proofErr w:type="spellStart"/>
      <w:r w:rsidR="0087305F" w:rsidRPr="005953F1">
        <w:rPr>
          <w:rFonts w:eastAsia="Calibri" w:cs="Arial"/>
          <w:bCs/>
          <w:color w:val="000000"/>
          <w:sz w:val="22"/>
          <w:szCs w:val="22"/>
        </w:rPr>
        <w:t>unpause</w:t>
      </w:r>
      <w:proofErr w:type="spellEnd"/>
      <w:r w:rsidRPr="005953F1">
        <w:rPr>
          <w:rFonts w:eastAsia="Calibri" w:cs="Arial"/>
          <w:bCs/>
          <w:color w:val="000000"/>
          <w:sz w:val="22"/>
          <w:szCs w:val="22"/>
        </w:rPr>
        <w:t xml:space="preserve"> synchronization. </w:t>
      </w:r>
    </w:p>
    <w:p w14:paraId="6B9C873E" w14:textId="77777777" w:rsidR="0041755D" w:rsidRPr="005953F1" w:rsidRDefault="0041755D">
      <w:pPr>
        <w:rPr>
          <w:rFonts w:eastAsia="Calibri" w:cs="Arial"/>
          <w:bCs/>
          <w:color w:val="000000"/>
          <w:sz w:val="22"/>
          <w:szCs w:val="22"/>
        </w:rPr>
      </w:pPr>
    </w:p>
    <w:p w14:paraId="36B416EC" w14:textId="0AEDFE3A" w:rsidR="00316908" w:rsidRPr="005953F1" w:rsidRDefault="00704015" w:rsidP="00A57479">
      <w:pPr>
        <w:rPr>
          <w:rFonts w:eastAsia="Calibri" w:cs="Arial"/>
          <w:bCs/>
          <w:color w:val="000000"/>
          <w:sz w:val="22"/>
          <w:szCs w:val="22"/>
        </w:rPr>
      </w:pPr>
      <w:r w:rsidRPr="005953F1">
        <w:rPr>
          <w:rFonts w:eastAsia="Calibri" w:cs="Arial"/>
          <w:bCs/>
          <w:color w:val="000000"/>
          <w:sz w:val="22"/>
          <w:szCs w:val="22"/>
        </w:rPr>
        <w:t>How to debrief</w:t>
      </w:r>
      <w:r w:rsidR="00316908" w:rsidRPr="005953F1">
        <w:rPr>
          <w:rFonts w:eastAsia="Calibri" w:cs="Arial"/>
          <w:bCs/>
          <w:color w:val="000000"/>
          <w:sz w:val="22"/>
          <w:szCs w:val="22"/>
        </w:rPr>
        <w:t xml:space="preserve"> and pay</w:t>
      </w:r>
      <w:r w:rsidRPr="005953F1">
        <w:rPr>
          <w:rFonts w:eastAsia="Calibri" w:cs="Arial"/>
          <w:bCs/>
          <w:color w:val="000000"/>
          <w:sz w:val="22"/>
          <w:szCs w:val="22"/>
        </w:rPr>
        <w:t xml:space="preserve"> participants?</w:t>
      </w:r>
    </w:p>
    <w:p w14:paraId="66313CF9" w14:textId="77777777" w:rsidR="00704015" w:rsidRPr="005953F1" w:rsidRDefault="00704015" w:rsidP="00704015">
      <w:pPr>
        <w:pStyle w:val="ListParagraph"/>
        <w:numPr>
          <w:ilvl w:val="0"/>
          <w:numId w:val="6"/>
        </w:numPr>
        <w:rPr>
          <w:rFonts w:eastAsia="Calibri" w:cs="Arial"/>
          <w:bCs/>
          <w:color w:val="000000"/>
          <w:sz w:val="22"/>
          <w:szCs w:val="22"/>
        </w:rPr>
      </w:pPr>
      <w:r w:rsidRPr="005953F1">
        <w:rPr>
          <w:rFonts w:eastAsia="Calibri" w:cs="Arial"/>
          <w:bCs/>
          <w:color w:val="000000"/>
          <w:sz w:val="22"/>
          <w:szCs w:val="22"/>
        </w:rPr>
        <w:t xml:space="preserve">Show them debrieﬁng form. Ask if they have any questions. Let them know we're still running the experiment during the semester so don't mention our methods to anyone. </w:t>
      </w:r>
      <w:moveFromRangeStart w:id="101" w:author="Changes since 15.0" w:date="2018-10-17T18:04:00Z" w:name="move527562805"/>
      <w:moveFrom w:id="102" w:author="Changes since 15.0" w:date="2018-10-17T18:04:00Z">
        <w:r w:rsidRPr="005953F1">
          <w:rPr>
            <w:rFonts w:eastAsia="Calibri" w:cs="Arial"/>
            <w:bCs/>
            <w:color w:val="000000"/>
            <w:sz w:val="22"/>
            <w:szCs w:val="22"/>
          </w:rPr>
          <w:t>Thank them for their time.</w:t>
        </w:r>
      </w:moveFrom>
      <w:moveFromRangeEnd w:id="101"/>
    </w:p>
    <w:p w14:paraId="3C5C81F7" w14:textId="77777777" w:rsidR="00704015" w:rsidRPr="005953F1" w:rsidRDefault="00704015" w:rsidP="00704015">
      <w:pPr>
        <w:pStyle w:val="ListParagraph"/>
        <w:numPr>
          <w:ilvl w:val="0"/>
          <w:numId w:val="6"/>
        </w:numPr>
        <w:rPr>
          <w:ins w:id="103" w:author="Changes since 15.0" w:date="2018-10-17T18:04:00Z"/>
          <w:rFonts w:eastAsia="Calibri" w:cs="Arial"/>
          <w:bCs/>
          <w:color w:val="000000"/>
          <w:sz w:val="22"/>
          <w:szCs w:val="22"/>
        </w:rPr>
      </w:pPr>
      <w:moveToRangeStart w:id="104" w:author="Changes since 15.0" w:date="2018-10-17T18:04:00Z" w:name="move527562805"/>
      <w:moveTo w:id="105" w:author="Changes since 15.0" w:date="2018-10-17T18:04:00Z">
        <w:r w:rsidRPr="005953F1">
          <w:rPr>
            <w:rFonts w:eastAsia="Calibri" w:cs="Arial"/>
            <w:bCs/>
            <w:color w:val="000000"/>
            <w:sz w:val="22"/>
            <w:szCs w:val="22"/>
          </w:rPr>
          <w:t>Thank them for their time.</w:t>
        </w:r>
      </w:moveTo>
      <w:moveToRangeEnd w:id="104"/>
    </w:p>
    <w:p w14:paraId="673EBDF3" w14:textId="43F2B733" w:rsidR="00A57479" w:rsidRPr="005953F1" w:rsidRDefault="00A57479" w:rsidP="00704015">
      <w:pPr>
        <w:pStyle w:val="ListParagraph"/>
        <w:numPr>
          <w:ilvl w:val="0"/>
          <w:numId w:val="6"/>
        </w:numPr>
        <w:rPr>
          <w:rFonts w:eastAsia="Calibri" w:cs="Arial"/>
          <w:bCs/>
          <w:color w:val="000000"/>
          <w:sz w:val="22"/>
          <w:szCs w:val="22"/>
        </w:rPr>
      </w:pPr>
      <w:r w:rsidRPr="005953F1">
        <w:rPr>
          <w:rFonts w:eastAsia="Calibri" w:cs="Arial"/>
          <w:bCs/>
          <w:color w:val="000000"/>
          <w:sz w:val="22"/>
          <w:szCs w:val="22"/>
        </w:rPr>
        <w:t>Tell them they’ve earned $</w:t>
      </w:r>
      <w:ins w:id="106" w:author="Changes since 15.0" w:date="2018-10-17T18:04:00Z">
        <w:r w:rsidR="00ED71A6" w:rsidRPr="005953F1">
          <w:rPr>
            <w:rFonts w:eastAsia="Calibri" w:cs="Arial"/>
            <w:bCs/>
            <w:color w:val="000000"/>
            <w:sz w:val="22"/>
            <w:szCs w:val="22"/>
          </w:rPr>
          <w:t>20</w:t>
        </w:r>
      </w:ins>
      <w:del w:id="107" w:author="Changes since 15.0" w:date="2018-10-17T18:04:00Z">
        <w:r w:rsidRPr="005953F1">
          <w:rPr>
            <w:rFonts w:eastAsia="Calibri" w:cs="Arial"/>
            <w:bCs/>
            <w:color w:val="000000"/>
            <w:sz w:val="22"/>
            <w:szCs w:val="22"/>
          </w:rPr>
          <w:delText>5</w:delText>
        </w:r>
      </w:del>
      <w:r w:rsidRPr="005953F1">
        <w:rPr>
          <w:rFonts w:eastAsia="Calibri" w:cs="Arial"/>
          <w:bCs/>
          <w:color w:val="000000"/>
          <w:sz w:val="22"/>
          <w:szCs w:val="22"/>
        </w:rPr>
        <w:t xml:space="preserve"> and get them to sign on all the forms to indicate they’ve received payment.</w:t>
      </w:r>
    </w:p>
    <w:p w14:paraId="0D9097BE" w14:textId="77777777" w:rsidR="00704015" w:rsidRPr="005953F1" w:rsidRDefault="00704015" w:rsidP="00704015">
      <w:pPr>
        <w:pStyle w:val="ListParagraph"/>
        <w:numPr>
          <w:ilvl w:val="0"/>
          <w:numId w:val="6"/>
        </w:numPr>
        <w:rPr>
          <w:rFonts w:eastAsia="Calibri" w:cs="Arial"/>
          <w:bCs/>
          <w:color w:val="000000"/>
          <w:sz w:val="22"/>
          <w:szCs w:val="22"/>
        </w:rPr>
      </w:pPr>
      <w:r w:rsidRPr="005953F1">
        <w:rPr>
          <w:rFonts w:eastAsia="Calibri" w:cs="Arial"/>
          <w:bCs/>
          <w:color w:val="000000"/>
          <w:sz w:val="22"/>
          <w:szCs w:val="22"/>
        </w:rPr>
        <w:t>What to do before you leave?</w:t>
      </w:r>
    </w:p>
    <w:p w14:paraId="36F4161D" w14:textId="77777777" w:rsidR="00704015" w:rsidRPr="005953F1" w:rsidRDefault="00704015" w:rsidP="00704015">
      <w:pPr>
        <w:pStyle w:val="ListParagraph"/>
        <w:numPr>
          <w:ilvl w:val="0"/>
          <w:numId w:val="6"/>
        </w:numPr>
        <w:rPr>
          <w:rFonts w:eastAsia="Calibri" w:cs="Arial"/>
          <w:bCs/>
          <w:color w:val="000000"/>
          <w:sz w:val="22"/>
          <w:szCs w:val="22"/>
        </w:rPr>
      </w:pPr>
      <w:r w:rsidRPr="005953F1">
        <w:rPr>
          <w:rFonts w:eastAsia="Calibri" w:cs="Arial"/>
          <w:bCs/>
          <w:color w:val="000000"/>
          <w:sz w:val="22"/>
          <w:szCs w:val="22"/>
        </w:rPr>
        <w:t>Wash the cap and the face electrodes. After washing the corrugator electrodes, dry them and reattach them to the ampliﬁer and place them neatly between the monitor and eye tracker.</w:t>
      </w:r>
    </w:p>
    <w:p w14:paraId="5F492803" w14:textId="516AEA88" w:rsidR="00704015" w:rsidRPr="005953F1" w:rsidRDefault="00704015" w:rsidP="00704015">
      <w:pPr>
        <w:pStyle w:val="ListParagraph"/>
        <w:numPr>
          <w:ilvl w:val="0"/>
          <w:numId w:val="6"/>
        </w:numPr>
        <w:rPr>
          <w:rFonts w:eastAsia="Calibri" w:cs="Arial"/>
          <w:bCs/>
          <w:color w:val="000000"/>
          <w:sz w:val="22"/>
          <w:szCs w:val="22"/>
        </w:rPr>
      </w:pPr>
      <w:r w:rsidRPr="005953F1">
        <w:rPr>
          <w:b/>
          <w:color w:val="000000"/>
          <w:rPrChange w:id="108" w:author="Changes since 15.0" w:date="2018-10-17T18:04:00Z">
            <w:rPr>
              <w:rFonts w:eastAsia="Calibri" w:cs="Arial"/>
              <w:bCs/>
              <w:color w:val="000000"/>
              <w:sz w:val="22"/>
              <w:szCs w:val="22"/>
            </w:rPr>
          </w:rPrChange>
        </w:rPr>
        <w:t>Turn off the ampliﬁer</w:t>
      </w:r>
      <w:r w:rsidRPr="005953F1">
        <w:rPr>
          <w:rFonts w:eastAsia="Calibri" w:cs="Arial"/>
          <w:bCs/>
          <w:color w:val="000000"/>
          <w:sz w:val="22"/>
          <w:szCs w:val="22"/>
        </w:rPr>
        <w:t>.</w:t>
      </w:r>
      <w:ins w:id="109" w:author="Changes since 15.0" w:date="2018-10-17T18:04:00Z">
        <w:r w:rsidR="00ED71A6" w:rsidRPr="005953F1">
          <w:rPr>
            <w:rFonts w:eastAsia="Calibri" w:cs="Arial"/>
            <w:bCs/>
            <w:color w:val="000000"/>
            <w:sz w:val="22"/>
            <w:szCs w:val="22"/>
          </w:rPr>
          <w:t xml:space="preserve"> This step is extremely important, as it may burn out if left on </w:t>
        </w:r>
        <w:r w:rsidR="000737BF" w:rsidRPr="005953F1">
          <w:rPr>
            <w:rFonts w:eastAsia="Calibri" w:cs="Arial"/>
            <w:bCs/>
            <w:color w:val="000000"/>
            <w:sz w:val="22"/>
            <w:szCs w:val="22"/>
          </w:rPr>
          <w:t>overnight</w:t>
        </w:r>
        <w:r w:rsidR="00ED71A6" w:rsidRPr="005953F1">
          <w:rPr>
            <w:rFonts w:eastAsia="Calibri" w:cs="Arial"/>
            <w:bCs/>
            <w:color w:val="000000"/>
            <w:sz w:val="22"/>
            <w:szCs w:val="22"/>
          </w:rPr>
          <w:t>.</w:t>
        </w:r>
      </w:ins>
    </w:p>
    <w:p w14:paraId="268AF517" w14:textId="1EBB638A" w:rsidR="00704015" w:rsidRPr="005953F1" w:rsidRDefault="00704015" w:rsidP="00704015">
      <w:pPr>
        <w:pStyle w:val="ListParagraph"/>
        <w:numPr>
          <w:ilvl w:val="0"/>
          <w:numId w:val="6"/>
        </w:numPr>
        <w:rPr>
          <w:rFonts w:eastAsia="Calibri" w:cs="Arial"/>
          <w:bCs/>
          <w:color w:val="000000"/>
          <w:sz w:val="22"/>
          <w:szCs w:val="22"/>
        </w:rPr>
      </w:pPr>
      <w:r w:rsidRPr="005953F1">
        <w:rPr>
          <w:rFonts w:eastAsia="Calibri" w:cs="Arial"/>
          <w:bCs/>
          <w:color w:val="000000"/>
          <w:sz w:val="22"/>
          <w:szCs w:val="22"/>
        </w:rPr>
        <w:t>Make sure the place is clean and tidy.</w:t>
      </w:r>
    </w:p>
    <w:p w14:paraId="5836CC57" w14:textId="15E664E6" w:rsidR="009A4412" w:rsidRPr="0073255A" w:rsidRDefault="00523543">
      <w:pPr>
        <w:rPr>
          <w:rFonts w:eastAsia="Calibri" w:cs="Arial"/>
          <w:bCs/>
          <w:color w:val="000000"/>
          <w:sz w:val="22"/>
          <w:szCs w:val="22"/>
        </w:rPr>
      </w:pPr>
      <w:r w:rsidRPr="0073255A">
        <w:rPr>
          <w:rFonts w:eastAsia="Calibri" w:cs="Arial"/>
          <w:bCs/>
          <w:color w:val="000000"/>
          <w:sz w:val="22"/>
          <w:szCs w:val="22"/>
        </w:rPr>
        <w:br w:type="page"/>
      </w:r>
    </w:p>
    <w:p w14:paraId="1E5D6AC6" w14:textId="154E9428" w:rsidR="00BC732A" w:rsidRPr="0073255A" w:rsidRDefault="00BC732A" w:rsidP="005D5C25">
      <w:pPr>
        <w:widowControl w:val="0"/>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70" w:hanging="171"/>
        <w:jc w:val="center"/>
        <w:outlineLvl w:val="0"/>
        <w:rPr>
          <w:rFonts w:cs="Arial"/>
          <w:b/>
          <w:bCs/>
          <w:color w:val="000000"/>
          <w:sz w:val="22"/>
          <w:szCs w:val="22"/>
        </w:rPr>
      </w:pPr>
      <w:r w:rsidRPr="0073255A">
        <w:rPr>
          <w:rFonts w:eastAsia="Calibri" w:cs="Arial"/>
          <w:b/>
          <w:bCs/>
          <w:color w:val="000000"/>
          <w:sz w:val="22"/>
          <w:szCs w:val="22"/>
        </w:rPr>
        <w:lastRenderedPageBreak/>
        <w:t>How</w:t>
      </w:r>
      <w:r w:rsidRPr="0073255A">
        <w:rPr>
          <w:rFonts w:cs="Arial"/>
          <w:b/>
          <w:bCs/>
          <w:color w:val="000000"/>
          <w:sz w:val="22"/>
          <w:szCs w:val="22"/>
        </w:rPr>
        <w:t xml:space="preserve"> </w:t>
      </w:r>
      <w:r w:rsidRPr="0073255A">
        <w:rPr>
          <w:rFonts w:eastAsia="Calibri" w:cs="Arial"/>
          <w:b/>
          <w:bCs/>
          <w:color w:val="000000"/>
          <w:sz w:val="22"/>
          <w:szCs w:val="22"/>
        </w:rPr>
        <w:t>to</w:t>
      </w:r>
      <w:r w:rsidRPr="0073255A">
        <w:rPr>
          <w:rFonts w:cs="Arial"/>
          <w:b/>
          <w:bCs/>
          <w:color w:val="000000"/>
          <w:sz w:val="22"/>
          <w:szCs w:val="22"/>
        </w:rPr>
        <w:t xml:space="preserve"> </w:t>
      </w:r>
      <w:r w:rsidRPr="0073255A">
        <w:rPr>
          <w:rFonts w:eastAsia="Calibri" w:cs="Arial"/>
          <w:b/>
          <w:bCs/>
          <w:color w:val="000000"/>
          <w:sz w:val="22"/>
          <w:szCs w:val="22"/>
        </w:rPr>
        <w:t>assign</w:t>
      </w:r>
      <w:r w:rsidRPr="0073255A">
        <w:rPr>
          <w:rFonts w:cs="Arial"/>
          <w:b/>
          <w:bCs/>
          <w:color w:val="000000"/>
          <w:sz w:val="22"/>
          <w:szCs w:val="22"/>
        </w:rPr>
        <w:t xml:space="preserve"> </w:t>
      </w:r>
      <w:r w:rsidRPr="0073255A">
        <w:rPr>
          <w:rFonts w:eastAsia="Calibri" w:cs="Arial"/>
          <w:b/>
          <w:bCs/>
          <w:color w:val="000000"/>
          <w:sz w:val="22"/>
          <w:szCs w:val="22"/>
        </w:rPr>
        <w:t>SONA</w:t>
      </w:r>
      <w:r w:rsidRPr="0073255A">
        <w:rPr>
          <w:rFonts w:cs="Arial"/>
          <w:b/>
          <w:bCs/>
          <w:color w:val="000000"/>
          <w:sz w:val="22"/>
          <w:szCs w:val="22"/>
        </w:rPr>
        <w:t xml:space="preserve"> </w:t>
      </w:r>
      <w:r w:rsidRPr="0073255A">
        <w:rPr>
          <w:rFonts w:eastAsia="Calibri" w:cs="Arial"/>
          <w:b/>
          <w:bCs/>
          <w:color w:val="000000"/>
          <w:sz w:val="22"/>
          <w:szCs w:val="22"/>
        </w:rPr>
        <w:t>credits</w:t>
      </w:r>
    </w:p>
    <w:p w14:paraId="00D5EFCC" w14:textId="77777777" w:rsidR="00BC732A" w:rsidRPr="0073255A" w:rsidRDefault="00BC732A" w:rsidP="005D5C25">
      <w:pPr>
        <w:widowControl w:val="0"/>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70" w:hanging="171"/>
        <w:rPr>
          <w:rFonts w:cs="Arial"/>
          <w:color w:val="000000"/>
          <w:sz w:val="22"/>
          <w:szCs w:val="22"/>
        </w:rPr>
      </w:pPr>
    </w:p>
    <w:p w14:paraId="2A5D0BA0" w14:textId="77777777" w:rsidR="00BC732A" w:rsidRPr="0073255A" w:rsidRDefault="00BC732A" w:rsidP="005D5C25">
      <w:pPr>
        <w:widowControl w:val="0"/>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70" w:hanging="171"/>
        <w:outlineLvl w:val="0"/>
        <w:rPr>
          <w:rFonts w:cs="Arial"/>
          <w:color w:val="000000"/>
          <w:sz w:val="22"/>
          <w:szCs w:val="22"/>
        </w:rPr>
      </w:pPr>
      <w:r w:rsidRPr="0073255A">
        <w:rPr>
          <w:rFonts w:eastAsia="Calibri" w:cs="Arial"/>
          <w:color w:val="000000"/>
          <w:sz w:val="22"/>
          <w:szCs w:val="22"/>
        </w:rPr>
        <w:t>Options</w:t>
      </w:r>
    </w:p>
    <w:p w14:paraId="17473040" w14:textId="77777777" w:rsidR="00BC732A" w:rsidRPr="0073255A" w:rsidRDefault="00BC732A" w:rsidP="005D5C25">
      <w:pPr>
        <w:pStyle w:val="ListParagraph"/>
        <w:widowControl w:val="0"/>
        <w:numPr>
          <w:ilvl w:val="0"/>
          <w:numId w:val="9"/>
        </w:numPr>
        <w:tabs>
          <w:tab w:val="left" w:pos="20"/>
          <w:tab w:val="left" w:pos="303"/>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eastAsia="Calibri" w:cs="Arial"/>
          <w:color w:val="000000"/>
          <w:sz w:val="22"/>
          <w:szCs w:val="22"/>
        </w:rPr>
        <w:t>Participated</w:t>
      </w:r>
      <w:r w:rsidRPr="0073255A">
        <w:rPr>
          <w:rFonts w:cs="Arial"/>
          <w:color w:val="000000"/>
          <w:sz w:val="22"/>
          <w:szCs w:val="22"/>
        </w:rPr>
        <w:t xml:space="preserve">: </w:t>
      </w:r>
      <w:r w:rsidRPr="0073255A">
        <w:rPr>
          <w:rFonts w:eastAsia="Calibri" w:cs="Arial"/>
          <w:color w:val="000000"/>
          <w:sz w:val="22"/>
          <w:szCs w:val="22"/>
        </w:rPr>
        <w:t>participant</w:t>
      </w:r>
      <w:r w:rsidRPr="0073255A">
        <w:rPr>
          <w:rFonts w:cs="Arial"/>
          <w:color w:val="000000"/>
          <w:sz w:val="22"/>
          <w:szCs w:val="22"/>
        </w:rPr>
        <w:t xml:space="preserve"> </w:t>
      </w:r>
      <w:r w:rsidRPr="0073255A">
        <w:rPr>
          <w:rFonts w:eastAsia="Calibri" w:cs="Arial"/>
          <w:color w:val="000000"/>
          <w:sz w:val="22"/>
          <w:szCs w:val="22"/>
        </w:rPr>
        <w:t>has</w:t>
      </w:r>
      <w:r w:rsidRPr="0073255A">
        <w:rPr>
          <w:rFonts w:cs="Arial"/>
          <w:color w:val="000000"/>
          <w:sz w:val="22"/>
          <w:szCs w:val="22"/>
        </w:rPr>
        <w:t xml:space="preserve"> </w:t>
      </w:r>
      <w:r w:rsidRPr="0073255A">
        <w:rPr>
          <w:rFonts w:eastAsia="Calibri" w:cs="Arial"/>
          <w:color w:val="000000"/>
          <w:sz w:val="22"/>
          <w:szCs w:val="22"/>
        </w:rPr>
        <w:t>participated</w:t>
      </w:r>
      <w:r w:rsidRPr="0073255A">
        <w:rPr>
          <w:rFonts w:cs="Arial"/>
          <w:color w:val="000000"/>
          <w:sz w:val="22"/>
          <w:szCs w:val="22"/>
        </w:rPr>
        <w:t xml:space="preserve"> </w:t>
      </w:r>
      <w:r w:rsidRPr="0073255A">
        <w:rPr>
          <w:rFonts w:eastAsia="Calibri" w:cs="Arial"/>
          <w:color w:val="000000"/>
          <w:sz w:val="22"/>
          <w:szCs w:val="22"/>
        </w:rPr>
        <w:t>and</w:t>
      </w:r>
      <w:r w:rsidRPr="0073255A">
        <w:rPr>
          <w:rFonts w:cs="Arial"/>
          <w:color w:val="000000"/>
          <w:sz w:val="22"/>
          <w:szCs w:val="22"/>
        </w:rPr>
        <w:t xml:space="preserve"> </w:t>
      </w:r>
      <w:r w:rsidRPr="0073255A">
        <w:rPr>
          <w:rFonts w:eastAsia="Calibri" w:cs="Arial"/>
          <w:color w:val="000000"/>
          <w:sz w:val="22"/>
          <w:szCs w:val="22"/>
        </w:rPr>
        <w:t>completed</w:t>
      </w:r>
      <w:r w:rsidRPr="0073255A">
        <w:rPr>
          <w:rFonts w:cs="Arial"/>
          <w:color w:val="000000"/>
          <w:sz w:val="22"/>
          <w:szCs w:val="22"/>
        </w:rPr>
        <w:t xml:space="preserve"> </w:t>
      </w:r>
      <w:r w:rsidRPr="0073255A">
        <w:rPr>
          <w:rFonts w:eastAsia="Calibri" w:cs="Arial"/>
          <w:color w:val="000000"/>
          <w:sz w:val="22"/>
          <w:szCs w:val="22"/>
        </w:rPr>
        <w:t>study</w:t>
      </w:r>
    </w:p>
    <w:p w14:paraId="4176F234" w14:textId="77777777" w:rsidR="00BC732A" w:rsidRPr="0073255A" w:rsidRDefault="00BC732A" w:rsidP="005D5C25">
      <w:pPr>
        <w:pStyle w:val="ListParagraph"/>
        <w:widowControl w:val="0"/>
        <w:numPr>
          <w:ilvl w:val="0"/>
          <w:numId w:val="9"/>
        </w:numPr>
        <w:tabs>
          <w:tab w:val="left" w:pos="20"/>
          <w:tab w:val="left" w:pos="303"/>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eastAsia="Calibri" w:cs="Arial"/>
          <w:color w:val="000000"/>
          <w:sz w:val="22"/>
          <w:szCs w:val="22"/>
        </w:rPr>
        <w:t>Unexcused</w:t>
      </w:r>
      <w:r w:rsidRPr="0073255A">
        <w:rPr>
          <w:rFonts w:cs="Arial"/>
          <w:color w:val="000000"/>
          <w:sz w:val="22"/>
          <w:szCs w:val="22"/>
        </w:rPr>
        <w:t xml:space="preserve">: </w:t>
      </w:r>
      <w:r w:rsidRPr="0073255A">
        <w:rPr>
          <w:rFonts w:eastAsia="Calibri" w:cs="Arial"/>
          <w:color w:val="000000"/>
          <w:sz w:val="22"/>
          <w:szCs w:val="22"/>
        </w:rPr>
        <w:t>participant</w:t>
      </w:r>
      <w:r w:rsidRPr="0073255A">
        <w:rPr>
          <w:rFonts w:cs="Arial"/>
          <w:color w:val="000000"/>
          <w:sz w:val="22"/>
          <w:szCs w:val="22"/>
        </w:rPr>
        <w:t xml:space="preserve"> </w:t>
      </w:r>
      <w:r w:rsidRPr="0073255A">
        <w:rPr>
          <w:rFonts w:eastAsia="Calibri" w:cs="Arial"/>
          <w:color w:val="000000"/>
          <w:sz w:val="22"/>
          <w:szCs w:val="22"/>
        </w:rPr>
        <w:t>didn</w:t>
      </w:r>
      <w:r w:rsidRPr="0073255A">
        <w:rPr>
          <w:rFonts w:cs="Arial"/>
          <w:color w:val="000000"/>
          <w:sz w:val="22"/>
          <w:szCs w:val="22"/>
        </w:rPr>
        <w:t>’</w:t>
      </w:r>
      <w:r w:rsidRPr="0073255A">
        <w:rPr>
          <w:rFonts w:eastAsia="Calibri" w:cs="Arial"/>
          <w:color w:val="000000"/>
          <w:sz w:val="22"/>
          <w:szCs w:val="22"/>
        </w:rPr>
        <w:t>t</w:t>
      </w:r>
      <w:r w:rsidRPr="0073255A">
        <w:rPr>
          <w:rFonts w:cs="Arial"/>
          <w:color w:val="000000"/>
          <w:sz w:val="22"/>
          <w:szCs w:val="22"/>
        </w:rPr>
        <w:t xml:space="preserve"> </w:t>
      </w:r>
      <w:r w:rsidRPr="0073255A">
        <w:rPr>
          <w:rFonts w:eastAsia="Calibri" w:cs="Arial"/>
          <w:color w:val="000000"/>
          <w:sz w:val="22"/>
          <w:szCs w:val="22"/>
        </w:rPr>
        <w:t>show</w:t>
      </w:r>
      <w:r w:rsidRPr="0073255A">
        <w:rPr>
          <w:rFonts w:cs="Arial"/>
          <w:color w:val="000000"/>
          <w:sz w:val="22"/>
          <w:szCs w:val="22"/>
        </w:rPr>
        <w:t xml:space="preserve"> </w:t>
      </w:r>
      <w:r w:rsidRPr="0073255A">
        <w:rPr>
          <w:rFonts w:eastAsia="Calibri" w:cs="Arial"/>
          <w:color w:val="000000"/>
          <w:sz w:val="22"/>
          <w:szCs w:val="22"/>
        </w:rPr>
        <w:t>up</w:t>
      </w:r>
    </w:p>
    <w:p w14:paraId="77FCEF8F" w14:textId="0B368631" w:rsidR="00BC732A" w:rsidRPr="0073255A" w:rsidRDefault="00BC732A" w:rsidP="005D5C25">
      <w:pPr>
        <w:pStyle w:val="ListParagraph"/>
        <w:widowControl w:val="0"/>
        <w:numPr>
          <w:ilvl w:val="0"/>
          <w:numId w:val="9"/>
        </w:numPr>
        <w:tabs>
          <w:tab w:val="left" w:pos="20"/>
          <w:tab w:val="left" w:pos="303"/>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2"/>
          <w:szCs w:val="22"/>
        </w:rPr>
      </w:pPr>
      <w:r w:rsidRPr="0073255A">
        <w:rPr>
          <w:rFonts w:eastAsia="Calibri" w:cs="Arial"/>
          <w:color w:val="000000"/>
          <w:sz w:val="22"/>
          <w:szCs w:val="22"/>
        </w:rPr>
        <w:t>Excused</w:t>
      </w:r>
      <w:r w:rsidRPr="0073255A">
        <w:rPr>
          <w:rFonts w:cs="Arial"/>
          <w:color w:val="000000"/>
          <w:sz w:val="22"/>
          <w:szCs w:val="22"/>
        </w:rPr>
        <w:t xml:space="preserve">: </w:t>
      </w:r>
      <w:r w:rsidRPr="0073255A">
        <w:rPr>
          <w:rFonts w:eastAsia="Calibri" w:cs="Arial"/>
          <w:color w:val="000000"/>
          <w:sz w:val="22"/>
          <w:szCs w:val="22"/>
        </w:rPr>
        <w:t>participant</w:t>
      </w:r>
      <w:r w:rsidRPr="0073255A">
        <w:rPr>
          <w:rFonts w:cs="Arial"/>
          <w:color w:val="000000"/>
          <w:sz w:val="22"/>
          <w:szCs w:val="22"/>
        </w:rPr>
        <w:t xml:space="preserve"> </w:t>
      </w:r>
      <w:r w:rsidRPr="0073255A">
        <w:rPr>
          <w:rFonts w:eastAsia="Calibri" w:cs="Arial"/>
          <w:color w:val="000000"/>
          <w:sz w:val="22"/>
          <w:szCs w:val="22"/>
        </w:rPr>
        <w:t>didn</w:t>
      </w:r>
      <w:r w:rsidRPr="0073255A">
        <w:rPr>
          <w:rFonts w:cs="Arial"/>
          <w:color w:val="000000"/>
          <w:sz w:val="22"/>
          <w:szCs w:val="22"/>
        </w:rPr>
        <w:t>’</w:t>
      </w:r>
      <w:r w:rsidRPr="0073255A">
        <w:rPr>
          <w:rFonts w:eastAsia="Calibri" w:cs="Arial"/>
          <w:color w:val="000000"/>
          <w:sz w:val="22"/>
          <w:szCs w:val="22"/>
        </w:rPr>
        <w:t>t</w:t>
      </w:r>
      <w:r w:rsidRPr="0073255A">
        <w:rPr>
          <w:rFonts w:cs="Arial"/>
          <w:color w:val="000000"/>
          <w:sz w:val="22"/>
          <w:szCs w:val="22"/>
        </w:rPr>
        <w:t xml:space="preserve"> </w:t>
      </w:r>
      <w:r w:rsidRPr="0073255A">
        <w:rPr>
          <w:rFonts w:eastAsia="Calibri" w:cs="Arial"/>
          <w:color w:val="000000"/>
          <w:sz w:val="22"/>
          <w:szCs w:val="22"/>
        </w:rPr>
        <w:t>show</w:t>
      </w:r>
      <w:r w:rsidRPr="0073255A">
        <w:rPr>
          <w:rFonts w:cs="Arial"/>
          <w:color w:val="000000"/>
          <w:sz w:val="22"/>
          <w:szCs w:val="22"/>
        </w:rPr>
        <w:t xml:space="preserve"> </w:t>
      </w:r>
      <w:r w:rsidRPr="0073255A">
        <w:rPr>
          <w:rFonts w:eastAsia="Calibri" w:cs="Arial"/>
          <w:color w:val="000000"/>
          <w:sz w:val="22"/>
          <w:szCs w:val="22"/>
        </w:rPr>
        <w:t>up</w:t>
      </w:r>
      <w:r w:rsidRPr="0073255A">
        <w:rPr>
          <w:rFonts w:cs="Arial"/>
          <w:color w:val="000000"/>
          <w:sz w:val="22"/>
          <w:szCs w:val="22"/>
        </w:rPr>
        <w:t xml:space="preserve"> </w:t>
      </w:r>
      <w:r w:rsidRPr="0073255A">
        <w:rPr>
          <w:rFonts w:eastAsia="Calibri" w:cs="Arial"/>
          <w:color w:val="000000"/>
          <w:sz w:val="22"/>
          <w:szCs w:val="22"/>
        </w:rPr>
        <w:t>but</w:t>
      </w:r>
      <w:r w:rsidRPr="0073255A">
        <w:rPr>
          <w:rFonts w:cs="Arial"/>
          <w:color w:val="000000"/>
          <w:sz w:val="22"/>
          <w:szCs w:val="22"/>
        </w:rPr>
        <w:t xml:space="preserve"> </w:t>
      </w:r>
      <w:r w:rsidRPr="0073255A">
        <w:rPr>
          <w:rFonts w:eastAsia="Calibri" w:cs="Arial"/>
          <w:color w:val="000000"/>
          <w:sz w:val="22"/>
          <w:szCs w:val="22"/>
        </w:rPr>
        <w:t>had</w:t>
      </w:r>
      <w:r w:rsidRPr="0073255A">
        <w:rPr>
          <w:rFonts w:cs="Arial"/>
          <w:color w:val="000000"/>
          <w:sz w:val="22"/>
          <w:szCs w:val="22"/>
        </w:rPr>
        <w:t xml:space="preserve"> </w:t>
      </w:r>
      <w:r w:rsidRPr="0073255A">
        <w:rPr>
          <w:rFonts w:eastAsia="Calibri" w:cs="Arial"/>
          <w:color w:val="000000"/>
          <w:sz w:val="22"/>
          <w:szCs w:val="22"/>
        </w:rPr>
        <w:t>a</w:t>
      </w:r>
      <w:r w:rsidRPr="0073255A">
        <w:rPr>
          <w:rFonts w:cs="Arial"/>
          <w:color w:val="000000"/>
          <w:sz w:val="22"/>
          <w:szCs w:val="22"/>
        </w:rPr>
        <w:t xml:space="preserve"> </w:t>
      </w:r>
      <w:r w:rsidRPr="0073255A">
        <w:rPr>
          <w:rFonts w:eastAsia="Calibri" w:cs="Arial"/>
          <w:color w:val="000000"/>
          <w:sz w:val="22"/>
          <w:szCs w:val="22"/>
        </w:rPr>
        <w:t>legitimate</w:t>
      </w:r>
      <w:r w:rsidRPr="0073255A">
        <w:rPr>
          <w:rFonts w:cs="Arial"/>
          <w:color w:val="000000"/>
          <w:sz w:val="22"/>
          <w:szCs w:val="22"/>
        </w:rPr>
        <w:t xml:space="preserve"> </w:t>
      </w:r>
      <w:r w:rsidRPr="0073255A">
        <w:rPr>
          <w:rFonts w:eastAsia="Calibri" w:cs="Arial"/>
          <w:color w:val="000000"/>
          <w:sz w:val="22"/>
          <w:szCs w:val="22"/>
        </w:rPr>
        <w:t>excuse</w:t>
      </w:r>
      <w:r w:rsidRPr="0073255A">
        <w:rPr>
          <w:rFonts w:cs="Arial"/>
          <w:color w:val="000000"/>
          <w:sz w:val="22"/>
          <w:szCs w:val="22"/>
        </w:rPr>
        <w:t xml:space="preserve"> </w:t>
      </w:r>
      <w:r w:rsidRPr="0073255A">
        <w:rPr>
          <w:rFonts w:eastAsia="Calibri" w:cs="Arial"/>
          <w:color w:val="000000"/>
          <w:sz w:val="22"/>
          <w:szCs w:val="22"/>
        </w:rPr>
        <w:t>for</w:t>
      </w:r>
      <w:r w:rsidRPr="0073255A">
        <w:rPr>
          <w:rFonts w:cs="Arial"/>
          <w:color w:val="000000"/>
          <w:sz w:val="22"/>
          <w:szCs w:val="22"/>
        </w:rPr>
        <w:t xml:space="preserve"> </w:t>
      </w:r>
      <w:r w:rsidRPr="0073255A">
        <w:rPr>
          <w:rFonts w:eastAsia="Calibri" w:cs="Arial"/>
          <w:color w:val="000000"/>
          <w:sz w:val="22"/>
          <w:szCs w:val="22"/>
        </w:rPr>
        <w:t>not</w:t>
      </w:r>
      <w:r w:rsidRPr="0073255A">
        <w:rPr>
          <w:rFonts w:cs="Arial"/>
          <w:color w:val="000000"/>
          <w:sz w:val="22"/>
          <w:szCs w:val="22"/>
        </w:rPr>
        <w:t xml:space="preserve"> </w:t>
      </w:r>
      <w:r w:rsidRPr="0073255A">
        <w:rPr>
          <w:rFonts w:eastAsia="Calibri" w:cs="Arial"/>
          <w:color w:val="000000"/>
          <w:sz w:val="22"/>
          <w:szCs w:val="22"/>
        </w:rPr>
        <w:t>showing</w:t>
      </w:r>
      <w:r w:rsidRPr="0073255A">
        <w:rPr>
          <w:rFonts w:cs="Arial"/>
          <w:color w:val="000000"/>
          <w:sz w:val="22"/>
          <w:szCs w:val="22"/>
        </w:rPr>
        <w:t xml:space="preserve"> </w:t>
      </w:r>
      <w:r w:rsidRPr="0073255A">
        <w:rPr>
          <w:rFonts w:eastAsia="Calibri" w:cs="Arial"/>
          <w:color w:val="000000"/>
          <w:sz w:val="22"/>
          <w:szCs w:val="22"/>
        </w:rPr>
        <w:t>up</w:t>
      </w:r>
    </w:p>
    <w:p w14:paraId="3D7F3E9B" w14:textId="77777777" w:rsidR="00BC732A" w:rsidRPr="0073255A" w:rsidRDefault="00BC732A" w:rsidP="005D5C25">
      <w:pPr>
        <w:widowControl w:val="0"/>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70" w:hanging="171"/>
        <w:rPr>
          <w:rFonts w:cs="Arial"/>
          <w:color w:val="000000"/>
          <w:sz w:val="22"/>
          <w:szCs w:val="22"/>
        </w:rPr>
      </w:pPr>
    </w:p>
    <w:p w14:paraId="3D388E1D" w14:textId="55918B50" w:rsidR="00BC732A" w:rsidRPr="0073255A" w:rsidRDefault="00BC732A" w:rsidP="005D5C25">
      <w:pPr>
        <w:pStyle w:val="ListParagraph"/>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outlineLvl w:val="0"/>
        <w:rPr>
          <w:rFonts w:cs="Arial"/>
          <w:color w:val="000000"/>
          <w:sz w:val="22"/>
          <w:szCs w:val="22"/>
        </w:rPr>
      </w:pPr>
      <w:r w:rsidRPr="0073255A">
        <w:rPr>
          <w:rFonts w:eastAsia="Calibri" w:cs="Arial"/>
          <w:color w:val="000000"/>
          <w:sz w:val="22"/>
          <w:szCs w:val="22"/>
        </w:rPr>
        <w:t>Click</w:t>
      </w:r>
      <w:r w:rsidRPr="0073255A">
        <w:rPr>
          <w:rFonts w:cs="Arial"/>
          <w:color w:val="000000"/>
          <w:sz w:val="22"/>
          <w:szCs w:val="22"/>
        </w:rPr>
        <w:t xml:space="preserve"> </w:t>
      </w:r>
      <w:r w:rsidRPr="0073255A">
        <w:rPr>
          <w:rFonts w:eastAsia="Calibri" w:cs="Arial"/>
          <w:b/>
          <w:bCs/>
          <w:color w:val="000000"/>
          <w:sz w:val="22"/>
          <w:szCs w:val="22"/>
        </w:rPr>
        <w:t>Update</w:t>
      </w:r>
      <w:r w:rsidRPr="0073255A">
        <w:rPr>
          <w:rFonts w:cs="Arial"/>
          <w:b/>
          <w:bCs/>
          <w:color w:val="000000"/>
          <w:sz w:val="22"/>
          <w:szCs w:val="22"/>
        </w:rPr>
        <w:t xml:space="preserve"> </w:t>
      </w:r>
      <w:r w:rsidRPr="0073255A">
        <w:rPr>
          <w:rFonts w:eastAsia="Calibri" w:cs="Arial"/>
          <w:b/>
          <w:bCs/>
          <w:color w:val="000000"/>
          <w:sz w:val="22"/>
          <w:szCs w:val="22"/>
        </w:rPr>
        <w:t>Sign</w:t>
      </w:r>
      <w:r w:rsidRPr="0073255A">
        <w:rPr>
          <w:rFonts w:cs="Arial"/>
          <w:b/>
          <w:bCs/>
          <w:color w:val="000000"/>
          <w:sz w:val="22"/>
          <w:szCs w:val="22"/>
        </w:rPr>
        <w:t>-</w:t>
      </w:r>
      <w:r w:rsidRPr="0073255A">
        <w:rPr>
          <w:rFonts w:eastAsia="Calibri" w:cs="Arial"/>
          <w:b/>
          <w:bCs/>
          <w:color w:val="000000"/>
          <w:sz w:val="22"/>
          <w:szCs w:val="22"/>
        </w:rPr>
        <w:t>Ups</w:t>
      </w:r>
      <w:r w:rsidRPr="0073255A">
        <w:rPr>
          <w:rFonts w:cs="Arial"/>
          <w:color w:val="000000"/>
          <w:sz w:val="22"/>
          <w:szCs w:val="22"/>
        </w:rPr>
        <w:t xml:space="preserve"> </w:t>
      </w:r>
      <w:r w:rsidRPr="0073255A">
        <w:rPr>
          <w:rFonts w:eastAsia="Calibri" w:cs="Arial"/>
          <w:color w:val="000000"/>
          <w:sz w:val="22"/>
          <w:szCs w:val="22"/>
        </w:rPr>
        <w:t>at</w:t>
      </w:r>
      <w:r w:rsidRPr="0073255A">
        <w:rPr>
          <w:rFonts w:cs="Arial"/>
          <w:color w:val="000000"/>
          <w:sz w:val="22"/>
          <w:szCs w:val="22"/>
        </w:rPr>
        <w:t xml:space="preserve"> </w:t>
      </w:r>
      <w:r w:rsidRPr="0073255A">
        <w:rPr>
          <w:rFonts w:eastAsia="Calibri" w:cs="Arial"/>
          <w:color w:val="000000"/>
          <w:sz w:val="22"/>
          <w:szCs w:val="22"/>
        </w:rPr>
        <w:t>the</w:t>
      </w:r>
      <w:r w:rsidRPr="0073255A">
        <w:rPr>
          <w:rFonts w:cs="Arial"/>
          <w:color w:val="000000"/>
          <w:sz w:val="22"/>
          <w:szCs w:val="22"/>
        </w:rPr>
        <w:t xml:space="preserve"> </w:t>
      </w:r>
      <w:r w:rsidRPr="0073255A">
        <w:rPr>
          <w:rFonts w:eastAsia="Calibri" w:cs="Arial"/>
          <w:color w:val="000000"/>
          <w:sz w:val="22"/>
          <w:szCs w:val="22"/>
        </w:rPr>
        <w:t>bottom</w:t>
      </w:r>
      <w:r w:rsidRPr="0073255A">
        <w:rPr>
          <w:rFonts w:cs="Arial"/>
          <w:color w:val="000000"/>
          <w:sz w:val="22"/>
          <w:szCs w:val="22"/>
        </w:rPr>
        <w:t>.</w:t>
      </w:r>
    </w:p>
    <w:p w14:paraId="45C6BC59" w14:textId="77777777" w:rsidR="00BC732A" w:rsidRPr="0073255A" w:rsidRDefault="00BC732A" w:rsidP="005D5C25">
      <w:pPr>
        <w:pStyle w:val="ListParagraph"/>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cs="Arial"/>
          <w:color w:val="000000"/>
          <w:sz w:val="22"/>
          <w:szCs w:val="22"/>
        </w:rPr>
      </w:pPr>
    </w:p>
    <w:p w14:paraId="74348529" w14:textId="3D8A08DF" w:rsidR="00BC732A" w:rsidRPr="0073255A" w:rsidRDefault="00BC732A" w:rsidP="005D5C25">
      <w:pPr>
        <w:pStyle w:val="ListParagraph"/>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cs="Arial"/>
          <w:color w:val="000000"/>
          <w:sz w:val="22"/>
          <w:szCs w:val="22"/>
          <w:u w:color="000000"/>
        </w:rPr>
      </w:pPr>
      <w:r w:rsidRPr="0073255A">
        <w:rPr>
          <w:rFonts w:cs="Arial"/>
          <w:noProof/>
          <w:color w:val="000000"/>
          <w:sz w:val="22"/>
          <w:szCs w:val="22"/>
          <w:u w:color="000000"/>
          <w:lang w:val="en-GB"/>
        </w:rPr>
        <w:drawing>
          <wp:inline distT="0" distB="0" distL="0" distR="0" wp14:anchorId="738334DE" wp14:editId="6138110C">
            <wp:extent cx="5943600" cy="28181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18130"/>
                    </a:xfrm>
                    <a:prstGeom prst="rect">
                      <a:avLst/>
                    </a:prstGeom>
                  </pic:spPr>
                </pic:pic>
              </a:graphicData>
            </a:graphic>
          </wp:inline>
        </w:drawing>
      </w:r>
    </w:p>
    <w:p w14:paraId="5C8A8A27" w14:textId="77777777" w:rsidR="007A47AE" w:rsidRPr="0073255A" w:rsidRDefault="007A47AE" w:rsidP="005D5C25">
      <w:pPr>
        <w:pStyle w:val="ListParagraph"/>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cs="Arial"/>
          <w:color w:val="000000"/>
          <w:sz w:val="22"/>
          <w:szCs w:val="22"/>
          <w:u w:color="000000"/>
        </w:rPr>
      </w:pPr>
    </w:p>
    <w:p w14:paraId="083BCEFA" w14:textId="50EC5D21" w:rsidR="007A47AE" w:rsidRPr="0073255A" w:rsidRDefault="007A47AE" w:rsidP="005D5C25">
      <w:pPr>
        <w:pStyle w:val="ListParagraph"/>
        <w:widowControl w:val="0"/>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rPr>
          <w:rFonts w:cs="Arial"/>
          <w:color w:val="000000"/>
          <w:sz w:val="22"/>
          <w:szCs w:val="22"/>
          <w:u w:color="000000"/>
        </w:rPr>
      </w:pPr>
    </w:p>
    <w:sectPr w:rsidR="007A47AE" w:rsidRPr="0073255A" w:rsidSect="004F0DEF">
      <w:headerReference w:type="even" r:id="rId15"/>
      <w:headerReference w:type="default" r:id="rId16"/>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97B374" w14:textId="77777777" w:rsidR="00BB75A0" w:rsidRDefault="00BB75A0" w:rsidP="003670C3">
      <w:r>
        <w:separator/>
      </w:r>
    </w:p>
  </w:endnote>
  <w:endnote w:type="continuationSeparator" w:id="0">
    <w:p w14:paraId="2423DDFE" w14:textId="77777777" w:rsidR="00BB75A0" w:rsidRDefault="00BB75A0" w:rsidP="003670C3">
      <w:r>
        <w:continuationSeparator/>
      </w:r>
    </w:p>
  </w:endnote>
  <w:endnote w:type="continuationNotice" w:id="1">
    <w:p w14:paraId="4869F389" w14:textId="77777777" w:rsidR="00BB75A0" w:rsidRDefault="00BB75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charset w:val="86"/>
    <w:family w:val="auto"/>
    <w:pitch w:val="variable"/>
    <w:sig w:usb0="A00002BF" w:usb1="38CF7CFA" w:usb2="00000016" w:usb3="00000000" w:csb0="0004000F" w:csb1="00000000"/>
  </w:font>
  <w:font w:name="Calibri">
    <w:panose1 w:val="020F0502020204030204"/>
    <w:charset w:val="00"/>
    <w:family w:val="swiss"/>
    <w:pitch w:val="variable"/>
    <w:sig w:usb0="E1002AFF" w:usb1="4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hiller">
    <w:panose1 w:val="040204040310070206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0F52D" w14:textId="77777777" w:rsidR="00F004C4" w:rsidRDefault="00F004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2E3CFF" w14:textId="77777777" w:rsidR="00BB75A0" w:rsidRDefault="00BB75A0" w:rsidP="003670C3">
      <w:r>
        <w:separator/>
      </w:r>
    </w:p>
  </w:footnote>
  <w:footnote w:type="continuationSeparator" w:id="0">
    <w:p w14:paraId="1012981A" w14:textId="77777777" w:rsidR="00BB75A0" w:rsidRDefault="00BB75A0" w:rsidP="003670C3">
      <w:r>
        <w:continuationSeparator/>
      </w:r>
    </w:p>
  </w:footnote>
  <w:footnote w:type="continuationNotice" w:id="1">
    <w:p w14:paraId="27C6BD57" w14:textId="77777777" w:rsidR="00BB75A0" w:rsidRDefault="00BB75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3A808" w14:textId="77777777" w:rsidR="00BC732A" w:rsidRDefault="00BC732A" w:rsidP="00BC732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525D25A" w14:textId="77777777" w:rsidR="00BC732A" w:rsidRDefault="00BC732A" w:rsidP="004F1E2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1EC83" w14:textId="77777777" w:rsidR="00BC732A" w:rsidRDefault="00BC732A" w:rsidP="00BC732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64B8A">
      <w:rPr>
        <w:rStyle w:val="PageNumber"/>
        <w:noProof/>
      </w:rPr>
      <w:t>3</w:t>
    </w:r>
    <w:r>
      <w:rPr>
        <w:rStyle w:val="PageNumber"/>
      </w:rPr>
      <w:fldChar w:fldCharType="end"/>
    </w:r>
  </w:p>
  <w:p w14:paraId="0F1929C3" w14:textId="5A429E9F" w:rsidR="005D07B1" w:rsidRDefault="005D07B1" w:rsidP="004F1E22">
    <w:pPr>
      <w:pStyle w:val="Header"/>
      <w:ind w:right="360"/>
    </w:pPr>
    <w:r>
      <w:t>John RSVP AB study</w:t>
    </w:r>
  </w:p>
  <w:p w14:paraId="05D2A39D" w14:textId="348A1831" w:rsidR="005D07B1" w:rsidRDefault="00E85FAA" w:rsidP="004F1E22">
    <w:pPr>
      <w:pStyle w:val="Header"/>
      <w:ind w:right="360"/>
    </w:pPr>
    <w:r>
      <w:t xml:space="preserve">SONA: </w:t>
    </w:r>
    <w:r w:rsidR="00D50249">
      <w:t xml:space="preserve">RSVP Attentional Blink Reduction </w:t>
    </w:r>
    <w:r w:rsidR="005D07B1">
      <w:t>via Mindfulness Meditation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0000012F">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338403F7"/>
    <w:multiLevelType w:val="hybridMultilevel"/>
    <w:tmpl w:val="75060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6D6E4C"/>
    <w:multiLevelType w:val="hybridMultilevel"/>
    <w:tmpl w:val="4B6E31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0F3ECD"/>
    <w:multiLevelType w:val="hybridMultilevel"/>
    <w:tmpl w:val="E6F00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F06295"/>
    <w:multiLevelType w:val="hybridMultilevel"/>
    <w:tmpl w:val="1522194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3037EB1"/>
    <w:multiLevelType w:val="hybridMultilevel"/>
    <w:tmpl w:val="1C987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65702D"/>
    <w:multiLevelType w:val="hybridMultilevel"/>
    <w:tmpl w:val="83DC1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10"/>
  </w:num>
  <w:num w:numId="8">
    <w:abstractNumId w:val="5"/>
  </w:num>
  <w:num w:numId="9">
    <w:abstractNumId w:val="7"/>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14F"/>
    <w:rsid w:val="00000AE5"/>
    <w:rsid w:val="00005DE9"/>
    <w:rsid w:val="00007DBE"/>
    <w:rsid w:val="00033A08"/>
    <w:rsid w:val="0003690F"/>
    <w:rsid w:val="00042621"/>
    <w:rsid w:val="00043FE5"/>
    <w:rsid w:val="00046F85"/>
    <w:rsid w:val="00050D15"/>
    <w:rsid w:val="00054CEF"/>
    <w:rsid w:val="00060879"/>
    <w:rsid w:val="00065336"/>
    <w:rsid w:val="000737BF"/>
    <w:rsid w:val="00073C58"/>
    <w:rsid w:val="00073FB1"/>
    <w:rsid w:val="00083D84"/>
    <w:rsid w:val="0008480B"/>
    <w:rsid w:val="0009328C"/>
    <w:rsid w:val="0009514F"/>
    <w:rsid w:val="00097CDD"/>
    <w:rsid w:val="000A118A"/>
    <w:rsid w:val="000A69DA"/>
    <w:rsid w:val="000C4214"/>
    <w:rsid w:val="000C4C4C"/>
    <w:rsid w:val="000D355E"/>
    <w:rsid w:val="000E6F2A"/>
    <w:rsid w:val="00101F05"/>
    <w:rsid w:val="00105BDE"/>
    <w:rsid w:val="00112449"/>
    <w:rsid w:val="001249EA"/>
    <w:rsid w:val="0013311C"/>
    <w:rsid w:val="00142E2F"/>
    <w:rsid w:val="00163214"/>
    <w:rsid w:val="0017060F"/>
    <w:rsid w:val="00174615"/>
    <w:rsid w:val="0017797C"/>
    <w:rsid w:val="0018315D"/>
    <w:rsid w:val="0018612B"/>
    <w:rsid w:val="00192800"/>
    <w:rsid w:val="001946EB"/>
    <w:rsid w:val="00197687"/>
    <w:rsid w:val="00197DF0"/>
    <w:rsid w:val="001A5177"/>
    <w:rsid w:val="001B0A32"/>
    <w:rsid w:val="001B234F"/>
    <w:rsid w:val="001C500E"/>
    <w:rsid w:val="001C57CD"/>
    <w:rsid w:val="001D4284"/>
    <w:rsid w:val="001D5CDC"/>
    <w:rsid w:val="001D6164"/>
    <w:rsid w:val="001D6970"/>
    <w:rsid w:val="001E771B"/>
    <w:rsid w:val="00210DD5"/>
    <w:rsid w:val="00211399"/>
    <w:rsid w:val="00211577"/>
    <w:rsid w:val="00213C2F"/>
    <w:rsid w:val="00216289"/>
    <w:rsid w:val="00220F80"/>
    <w:rsid w:val="002255BB"/>
    <w:rsid w:val="0022658A"/>
    <w:rsid w:val="002275F9"/>
    <w:rsid w:val="00227BE3"/>
    <w:rsid w:val="00243C07"/>
    <w:rsid w:val="0024591C"/>
    <w:rsid w:val="0026640E"/>
    <w:rsid w:val="00266A18"/>
    <w:rsid w:val="002940A8"/>
    <w:rsid w:val="002941D3"/>
    <w:rsid w:val="002A306B"/>
    <w:rsid w:val="002A396D"/>
    <w:rsid w:val="002A74B2"/>
    <w:rsid w:val="002B13C9"/>
    <w:rsid w:val="002B174C"/>
    <w:rsid w:val="002B287D"/>
    <w:rsid w:val="002B4DF4"/>
    <w:rsid w:val="002C6AD9"/>
    <w:rsid w:val="002D1053"/>
    <w:rsid w:val="002D1887"/>
    <w:rsid w:val="002D19D4"/>
    <w:rsid w:val="002D3E73"/>
    <w:rsid w:val="002D41A7"/>
    <w:rsid w:val="002E0670"/>
    <w:rsid w:val="002E5FBB"/>
    <w:rsid w:val="002F2476"/>
    <w:rsid w:val="003039D9"/>
    <w:rsid w:val="00314CB0"/>
    <w:rsid w:val="00316908"/>
    <w:rsid w:val="00320AF3"/>
    <w:rsid w:val="00332B18"/>
    <w:rsid w:val="00335193"/>
    <w:rsid w:val="00341F9E"/>
    <w:rsid w:val="0035502A"/>
    <w:rsid w:val="003563A5"/>
    <w:rsid w:val="00356408"/>
    <w:rsid w:val="003623BE"/>
    <w:rsid w:val="0036307D"/>
    <w:rsid w:val="00366E3D"/>
    <w:rsid w:val="003670C3"/>
    <w:rsid w:val="0037048C"/>
    <w:rsid w:val="00373DB6"/>
    <w:rsid w:val="0038066C"/>
    <w:rsid w:val="00380845"/>
    <w:rsid w:val="00381DA0"/>
    <w:rsid w:val="00384CF0"/>
    <w:rsid w:val="003854DE"/>
    <w:rsid w:val="00387A1C"/>
    <w:rsid w:val="0039051C"/>
    <w:rsid w:val="00396DB0"/>
    <w:rsid w:val="003A05CF"/>
    <w:rsid w:val="003A6C56"/>
    <w:rsid w:val="003B3F80"/>
    <w:rsid w:val="003B5152"/>
    <w:rsid w:val="003C05F3"/>
    <w:rsid w:val="003D30F5"/>
    <w:rsid w:val="003D3D3B"/>
    <w:rsid w:val="003D51DA"/>
    <w:rsid w:val="003E4531"/>
    <w:rsid w:val="003F0556"/>
    <w:rsid w:val="003F0751"/>
    <w:rsid w:val="003F450B"/>
    <w:rsid w:val="003F64BF"/>
    <w:rsid w:val="003F6DC4"/>
    <w:rsid w:val="00400521"/>
    <w:rsid w:val="00411D3E"/>
    <w:rsid w:val="00413FE9"/>
    <w:rsid w:val="0041755D"/>
    <w:rsid w:val="00420C35"/>
    <w:rsid w:val="004220D7"/>
    <w:rsid w:val="00425C13"/>
    <w:rsid w:val="00426520"/>
    <w:rsid w:val="00427189"/>
    <w:rsid w:val="00443B29"/>
    <w:rsid w:val="0044713E"/>
    <w:rsid w:val="00454409"/>
    <w:rsid w:val="00460B02"/>
    <w:rsid w:val="00465AFB"/>
    <w:rsid w:val="004673DE"/>
    <w:rsid w:val="004772AA"/>
    <w:rsid w:val="00486F2F"/>
    <w:rsid w:val="004870E8"/>
    <w:rsid w:val="00496169"/>
    <w:rsid w:val="00497902"/>
    <w:rsid w:val="004B435D"/>
    <w:rsid w:val="004C24A5"/>
    <w:rsid w:val="004D1A07"/>
    <w:rsid w:val="004D313F"/>
    <w:rsid w:val="004D31E4"/>
    <w:rsid w:val="004D3ABA"/>
    <w:rsid w:val="004E22A3"/>
    <w:rsid w:val="004E28EE"/>
    <w:rsid w:val="004E448A"/>
    <w:rsid w:val="004F0DEF"/>
    <w:rsid w:val="004F1E22"/>
    <w:rsid w:val="004F5046"/>
    <w:rsid w:val="005132FC"/>
    <w:rsid w:val="005176D7"/>
    <w:rsid w:val="005200C8"/>
    <w:rsid w:val="00523543"/>
    <w:rsid w:val="00527F60"/>
    <w:rsid w:val="00534266"/>
    <w:rsid w:val="005355B2"/>
    <w:rsid w:val="00537004"/>
    <w:rsid w:val="00551FFE"/>
    <w:rsid w:val="00561740"/>
    <w:rsid w:val="00572199"/>
    <w:rsid w:val="00572382"/>
    <w:rsid w:val="005730A9"/>
    <w:rsid w:val="00576661"/>
    <w:rsid w:val="00580B54"/>
    <w:rsid w:val="0058663C"/>
    <w:rsid w:val="005909EE"/>
    <w:rsid w:val="00593304"/>
    <w:rsid w:val="005953F1"/>
    <w:rsid w:val="00595959"/>
    <w:rsid w:val="005A7D14"/>
    <w:rsid w:val="005B31D9"/>
    <w:rsid w:val="005C3DD0"/>
    <w:rsid w:val="005D07B1"/>
    <w:rsid w:val="005D4259"/>
    <w:rsid w:val="005D4F05"/>
    <w:rsid w:val="005D5C25"/>
    <w:rsid w:val="005E1C67"/>
    <w:rsid w:val="005E2E72"/>
    <w:rsid w:val="005F2951"/>
    <w:rsid w:val="005F3D87"/>
    <w:rsid w:val="005F77F3"/>
    <w:rsid w:val="00603F8E"/>
    <w:rsid w:val="00607C47"/>
    <w:rsid w:val="0061275F"/>
    <w:rsid w:val="00621753"/>
    <w:rsid w:val="00623D65"/>
    <w:rsid w:val="0063024F"/>
    <w:rsid w:val="00632B95"/>
    <w:rsid w:val="00635061"/>
    <w:rsid w:val="006426D9"/>
    <w:rsid w:val="00651707"/>
    <w:rsid w:val="00662A44"/>
    <w:rsid w:val="00663DF9"/>
    <w:rsid w:val="00682F84"/>
    <w:rsid w:val="00686C09"/>
    <w:rsid w:val="00697ACD"/>
    <w:rsid w:val="006A5AA1"/>
    <w:rsid w:val="006B00CD"/>
    <w:rsid w:val="006C74EB"/>
    <w:rsid w:val="006D2D62"/>
    <w:rsid w:val="006D6273"/>
    <w:rsid w:val="006D6661"/>
    <w:rsid w:val="006E35EF"/>
    <w:rsid w:val="00704015"/>
    <w:rsid w:val="00711D5B"/>
    <w:rsid w:val="00721292"/>
    <w:rsid w:val="0072370C"/>
    <w:rsid w:val="00726CA8"/>
    <w:rsid w:val="0073255A"/>
    <w:rsid w:val="00733268"/>
    <w:rsid w:val="007340F6"/>
    <w:rsid w:val="0074407C"/>
    <w:rsid w:val="007445FF"/>
    <w:rsid w:val="0074533C"/>
    <w:rsid w:val="00754F05"/>
    <w:rsid w:val="0076187C"/>
    <w:rsid w:val="0076422B"/>
    <w:rsid w:val="00766AB2"/>
    <w:rsid w:val="00771778"/>
    <w:rsid w:val="00772064"/>
    <w:rsid w:val="00774344"/>
    <w:rsid w:val="00777496"/>
    <w:rsid w:val="0078465F"/>
    <w:rsid w:val="007848EC"/>
    <w:rsid w:val="00785796"/>
    <w:rsid w:val="0079725C"/>
    <w:rsid w:val="007A0F92"/>
    <w:rsid w:val="007A155D"/>
    <w:rsid w:val="007A47AE"/>
    <w:rsid w:val="007A4B0A"/>
    <w:rsid w:val="007A5378"/>
    <w:rsid w:val="007B2392"/>
    <w:rsid w:val="007C02F1"/>
    <w:rsid w:val="007C37FD"/>
    <w:rsid w:val="007C4F9C"/>
    <w:rsid w:val="007C74D8"/>
    <w:rsid w:val="007D40EF"/>
    <w:rsid w:val="007E000F"/>
    <w:rsid w:val="007F3CEF"/>
    <w:rsid w:val="007F42FD"/>
    <w:rsid w:val="007F6015"/>
    <w:rsid w:val="00815EAA"/>
    <w:rsid w:val="00822DE9"/>
    <w:rsid w:val="00824E2A"/>
    <w:rsid w:val="00833A94"/>
    <w:rsid w:val="008352DD"/>
    <w:rsid w:val="00836E1D"/>
    <w:rsid w:val="008435F1"/>
    <w:rsid w:val="008501E4"/>
    <w:rsid w:val="00852EF1"/>
    <w:rsid w:val="0086738D"/>
    <w:rsid w:val="00867535"/>
    <w:rsid w:val="0087305F"/>
    <w:rsid w:val="0088123A"/>
    <w:rsid w:val="008817EA"/>
    <w:rsid w:val="0088318E"/>
    <w:rsid w:val="008861A6"/>
    <w:rsid w:val="0088725C"/>
    <w:rsid w:val="00893249"/>
    <w:rsid w:val="008A279D"/>
    <w:rsid w:val="008A357E"/>
    <w:rsid w:val="008B0795"/>
    <w:rsid w:val="008B5CD2"/>
    <w:rsid w:val="008B6ABA"/>
    <w:rsid w:val="008C0938"/>
    <w:rsid w:val="008C0C00"/>
    <w:rsid w:val="008D376F"/>
    <w:rsid w:val="008E3617"/>
    <w:rsid w:val="008E6204"/>
    <w:rsid w:val="008F2E82"/>
    <w:rsid w:val="00904540"/>
    <w:rsid w:val="00905E2F"/>
    <w:rsid w:val="00912C82"/>
    <w:rsid w:val="0092622F"/>
    <w:rsid w:val="009304E3"/>
    <w:rsid w:val="00932A15"/>
    <w:rsid w:val="00935DF8"/>
    <w:rsid w:val="00937257"/>
    <w:rsid w:val="00940375"/>
    <w:rsid w:val="009469D4"/>
    <w:rsid w:val="00947190"/>
    <w:rsid w:val="00952C5E"/>
    <w:rsid w:val="00955C08"/>
    <w:rsid w:val="00960B67"/>
    <w:rsid w:val="0096467B"/>
    <w:rsid w:val="0097215C"/>
    <w:rsid w:val="00973D88"/>
    <w:rsid w:val="009751FF"/>
    <w:rsid w:val="00983370"/>
    <w:rsid w:val="00991DA5"/>
    <w:rsid w:val="00994E2F"/>
    <w:rsid w:val="009A079A"/>
    <w:rsid w:val="009A28E5"/>
    <w:rsid w:val="009A4412"/>
    <w:rsid w:val="009B0807"/>
    <w:rsid w:val="009B0A27"/>
    <w:rsid w:val="009B4F8C"/>
    <w:rsid w:val="009C4001"/>
    <w:rsid w:val="009D00B1"/>
    <w:rsid w:val="009D3C1B"/>
    <w:rsid w:val="009E4AE0"/>
    <w:rsid w:val="009E5C5B"/>
    <w:rsid w:val="009F1FCE"/>
    <w:rsid w:val="009F4D6E"/>
    <w:rsid w:val="00A06A15"/>
    <w:rsid w:val="00A06A52"/>
    <w:rsid w:val="00A07F84"/>
    <w:rsid w:val="00A120D0"/>
    <w:rsid w:val="00A224C7"/>
    <w:rsid w:val="00A25265"/>
    <w:rsid w:val="00A27E95"/>
    <w:rsid w:val="00A3203C"/>
    <w:rsid w:val="00A32441"/>
    <w:rsid w:val="00A367A2"/>
    <w:rsid w:val="00A420C8"/>
    <w:rsid w:val="00A42F41"/>
    <w:rsid w:val="00A448C8"/>
    <w:rsid w:val="00A55463"/>
    <w:rsid w:val="00A57479"/>
    <w:rsid w:val="00A61378"/>
    <w:rsid w:val="00A65A8A"/>
    <w:rsid w:val="00A65BC7"/>
    <w:rsid w:val="00A669F1"/>
    <w:rsid w:val="00A74BD4"/>
    <w:rsid w:val="00A74F40"/>
    <w:rsid w:val="00A82699"/>
    <w:rsid w:val="00A93639"/>
    <w:rsid w:val="00A94B28"/>
    <w:rsid w:val="00A955C8"/>
    <w:rsid w:val="00A973B1"/>
    <w:rsid w:val="00AA21AA"/>
    <w:rsid w:val="00AA56A2"/>
    <w:rsid w:val="00AA6A8F"/>
    <w:rsid w:val="00AA72A1"/>
    <w:rsid w:val="00AB3941"/>
    <w:rsid w:val="00AB44F0"/>
    <w:rsid w:val="00AB541C"/>
    <w:rsid w:val="00AC6FBE"/>
    <w:rsid w:val="00AD09E5"/>
    <w:rsid w:val="00AD4CB0"/>
    <w:rsid w:val="00AE01F8"/>
    <w:rsid w:val="00AE2BAA"/>
    <w:rsid w:val="00AE59ED"/>
    <w:rsid w:val="00AE7F16"/>
    <w:rsid w:val="00AF5B42"/>
    <w:rsid w:val="00B14C0D"/>
    <w:rsid w:val="00B15F74"/>
    <w:rsid w:val="00B16083"/>
    <w:rsid w:val="00B16D1A"/>
    <w:rsid w:val="00B21B34"/>
    <w:rsid w:val="00B23FE9"/>
    <w:rsid w:val="00B24E42"/>
    <w:rsid w:val="00B26777"/>
    <w:rsid w:val="00B2687B"/>
    <w:rsid w:val="00B35C15"/>
    <w:rsid w:val="00B4745B"/>
    <w:rsid w:val="00B47F93"/>
    <w:rsid w:val="00B545DB"/>
    <w:rsid w:val="00B564BA"/>
    <w:rsid w:val="00B70009"/>
    <w:rsid w:val="00B85136"/>
    <w:rsid w:val="00B87566"/>
    <w:rsid w:val="00B96CF6"/>
    <w:rsid w:val="00BA2FEA"/>
    <w:rsid w:val="00BA6081"/>
    <w:rsid w:val="00BB1620"/>
    <w:rsid w:val="00BB75A0"/>
    <w:rsid w:val="00BC3182"/>
    <w:rsid w:val="00BC732A"/>
    <w:rsid w:val="00BD737A"/>
    <w:rsid w:val="00BE495A"/>
    <w:rsid w:val="00C020DC"/>
    <w:rsid w:val="00C062F3"/>
    <w:rsid w:val="00C06A33"/>
    <w:rsid w:val="00C147E4"/>
    <w:rsid w:val="00C17B9D"/>
    <w:rsid w:val="00C2037F"/>
    <w:rsid w:val="00C22C32"/>
    <w:rsid w:val="00C26168"/>
    <w:rsid w:val="00C31BA8"/>
    <w:rsid w:val="00C32E84"/>
    <w:rsid w:val="00C34035"/>
    <w:rsid w:val="00C377AF"/>
    <w:rsid w:val="00C4022F"/>
    <w:rsid w:val="00C421BE"/>
    <w:rsid w:val="00C4547B"/>
    <w:rsid w:val="00C47D94"/>
    <w:rsid w:val="00C649D0"/>
    <w:rsid w:val="00C83D16"/>
    <w:rsid w:val="00C8413E"/>
    <w:rsid w:val="00C85849"/>
    <w:rsid w:val="00C9508E"/>
    <w:rsid w:val="00C95FBD"/>
    <w:rsid w:val="00CA4FD1"/>
    <w:rsid w:val="00CA698A"/>
    <w:rsid w:val="00CC7C95"/>
    <w:rsid w:val="00CD3ADC"/>
    <w:rsid w:val="00CD402B"/>
    <w:rsid w:val="00CE247C"/>
    <w:rsid w:val="00CE4F99"/>
    <w:rsid w:val="00CE702E"/>
    <w:rsid w:val="00CF2C5B"/>
    <w:rsid w:val="00CF4C99"/>
    <w:rsid w:val="00CF7F37"/>
    <w:rsid w:val="00D00076"/>
    <w:rsid w:val="00D007E5"/>
    <w:rsid w:val="00D02660"/>
    <w:rsid w:val="00D034A5"/>
    <w:rsid w:val="00D040B4"/>
    <w:rsid w:val="00D1243E"/>
    <w:rsid w:val="00D17DA9"/>
    <w:rsid w:val="00D23FA4"/>
    <w:rsid w:val="00D2639F"/>
    <w:rsid w:val="00D3033C"/>
    <w:rsid w:val="00D31A65"/>
    <w:rsid w:val="00D32BB7"/>
    <w:rsid w:val="00D32F9C"/>
    <w:rsid w:val="00D50249"/>
    <w:rsid w:val="00D7024B"/>
    <w:rsid w:val="00D763D8"/>
    <w:rsid w:val="00D959BC"/>
    <w:rsid w:val="00D95D49"/>
    <w:rsid w:val="00DA2ED7"/>
    <w:rsid w:val="00DA5AF1"/>
    <w:rsid w:val="00DB0375"/>
    <w:rsid w:val="00DB06F9"/>
    <w:rsid w:val="00DB2B2C"/>
    <w:rsid w:val="00DB3745"/>
    <w:rsid w:val="00DB6059"/>
    <w:rsid w:val="00DD031B"/>
    <w:rsid w:val="00DD26CF"/>
    <w:rsid w:val="00DD79B3"/>
    <w:rsid w:val="00DE05AA"/>
    <w:rsid w:val="00DE13F1"/>
    <w:rsid w:val="00E049AB"/>
    <w:rsid w:val="00E05722"/>
    <w:rsid w:val="00E11D34"/>
    <w:rsid w:val="00E13279"/>
    <w:rsid w:val="00E16CE9"/>
    <w:rsid w:val="00E21F96"/>
    <w:rsid w:val="00E2482F"/>
    <w:rsid w:val="00E2714F"/>
    <w:rsid w:val="00E37EB6"/>
    <w:rsid w:val="00E46203"/>
    <w:rsid w:val="00E474AE"/>
    <w:rsid w:val="00E47503"/>
    <w:rsid w:val="00E56C99"/>
    <w:rsid w:val="00E61D8B"/>
    <w:rsid w:val="00E64ADF"/>
    <w:rsid w:val="00E64B8A"/>
    <w:rsid w:val="00E725C7"/>
    <w:rsid w:val="00E7303A"/>
    <w:rsid w:val="00E74DA0"/>
    <w:rsid w:val="00E76962"/>
    <w:rsid w:val="00E82EF8"/>
    <w:rsid w:val="00E85FAA"/>
    <w:rsid w:val="00E8620E"/>
    <w:rsid w:val="00E86A35"/>
    <w:rsid w:val="00E92DB9"/>
    <w:rsid w:val="00EA01C9"/>
    <w:rsid w:val="00EA637A"/>
    <w:rsid w:val="00EB2A7C"/>
    <w:rsid w:val="00EB433E"/>
    <w:rsid w:val="00EB6F8D"/>
    <w:rsid w:val="00EC1481"/>
    <w:rsid w:val="00EC7FEC"/>
    <w:rsid w:val="00ED2268"/>
    <w:rsid w:val="00ED3BE8"/>
    <w:rsid w:val="00ED545C"/>
    <w:rsid w:val="00ED717A"/>
    <w:rsid w:val="00ED71A6"/>
    <w:rsid w:val="00EE0DFB"/>
    <w:rsid w:val="00EE11F5"/>
    <w:rsid w:val="00EF3C83"/>
    <w:rsid w:val="00EF5920"/>
    <w:rsid w:val="00EF5A42"/>
    <w:rsid w:val="00F004C4"/>
    <w:rsid w:val="00F22BAC"/>
    <w:rsid w:val="00F24728"/>
    <w:rsid w:val="00F312D0"/>
    <w:rsid w:val="00F33BC6"/>
    <w:rsid w:val="00F368A0"/>
    <w:rsid w:val="00F444DD"/>
    <w:rsid w:val="00F52FC3"/>
    <w:rsid w:val="00F613EB"/>
    <w:rsid w:val="00F70B20"/>
    <w:rsid w:val="00F70FF5"/>
    <w:rsid w:val="00F74B5C"/>
    <w:rsid w:val="00F76F48"/>
    <w:rsid w:val="00F813D3"/>
    <w:rsid w:val="00F92AA6"/>
    <w:rsid w:val="00F9544B"/>
    <w:rsid w:val="00F95BFE"/>
    <w:rsid w:val="00F9686D"/>
    <w:rsid w:val="00FA05EC"/>
    <w:rsid w:val="00FA1512"/>
    <w:rsid w:val="00FA3558"/>
    <w:rsid w:val="00FA5685"/>
    <w:rsid w:val="00FA5BC9"/>
    <w:rsid w:val="00FA78C4"/>
    <w:rsid w:val="00FB1D56"/>
    <w:rsid w:val="00FB30FB"/>
    <w:rsid w:val="00FC07EE"/>
    <w:rsid w:val="00FC5060"/>
    <w:rsid w:val="00FC650B"/>
    <w:rsid w:val="00FC715E"/>
    <w:rsid w:val="00FD05BA"/>
    <w:rsid w:val="00FE1260"/>
    <w:rsid w:val="00FE4EAB"/>
    <w:rsid w:val="00FF14B3"/>
    <w:rsid w:val="00FF1AC8"/>
    <w:rsid w:val="00FF1E36"/>
    <w:rsid w:val="00FF42F3"/>
    <w:rsid w:val="00FF58FE"/>
    <w:rsid w:val="00FF6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DC3E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B5CD2"/>
  </w:style>
  <w:style w:type="paragraph" w:styleId="Heading1">
    <w:name w:val="heading 1"/>
    <w:basedOn w:val="Normal"/>
    <w:next w:val="Normal"/>
    <w:link w:val="Heading1Char"/>
    <w:uiPriority w:val="9"/>
    <w:qFormat/>
    <w:rsid w:val="00A224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5CD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70C3"/>
    <w:pPr>
      <w:tabs>
        <w:tab w:val="center" w:pos="4680"/>
        <w:tab w:val="right" w:pos="9360"/>
      </w:tabs>
    </w:pPr>
  </w:style>
  <w:style w:type="character" w:customStyle="1" w:styleId="HeaderChar">
    <w:name w:val="Header Char"/>
    <w:basedOn w:val="DefaultParagraphFont"/>
    <w:link w:val="Header"/>
    <w:uiPriority w:val="99"/>
    <w:rsid w:val="003670C3"/>
  </w:style>
  <w:style w:type="paragraph" w:styleId="Footer">
    <w:name w:val="footer"/>
    <w:basedOn w:val="Normal"/>
    <w:link w:val="FooterChar"/>
    <w:uiPriority w:val="99"/>
    <w:unhideWhenUsed/>
    <w:rsid w:val="003670C3"/>
    <w:pPr>
      <w:tabs>
        <w:tab w:val="center" w:pos="4680"/>
        <w:tab w:val="right" w:pos="9360"/>
      </w:tabs>
    </w:pPr>
  </w:style>
  <w:style w:type="character" w:customStyle="1" w:styleId="FooterChar">
    <w:name w:val="Footer Char"/>
    <w:basedOn w:val="DefaultParagraphFont"/>
    <w:link w:val="Footer"/>
    <w:uiPriority w:val="99"/>
    <w:rsid w:val="003670C3"/>
  </w:style>
  <w:style w:type="character" w:styleId="PageNumber">
    <w:name w:val="page number"/>
    <w:basedOn w:val="DefaultParagraphFont"/>
    <w:uiPriority w:val="99"/>
    <w:semiHidden/>
    <w:unhideWhenUsed/>
    <w:rsid w:val="004F1E22"/>
  </w:style>
  <w:style w:type="paragraph" w:styleId="ListParagraph">
    <w:name w:val="List Paragraph"/>
    <w:basedOn w:val="Normal"/>
    <w:uiPriority w:val="34"/>
    <w:qFormat/>
    <w:rsid w:val="004F1E22"/>
    <w:pPr>
      <w:ind w:left="720"/>
      <w:contextualSpacing/>
    </w:pPr>
  </w:style>
  <w:style w:type="character" w:styleId="Hyperlink">
    <w:name w:val="Hyperlink"/>
    <w:basedOn w:val="DefaultParagraphFont"/>
    <w:uiPriority w:val="99"/>
    <w:unhideWhenUsed/>
    <w:rsid w:val="00D95D49"/>
    <w:rPr>
      <w:color w:val="0563C1" w:themeColor="hyperlink"/>
      <w:u w:val="single"/>
    </w:rPr>
  </w:style>
  <w:style w:type="character" w:styleId="FollowedHyperlink">
    <w:name w:val="FollowedHyperlink"/>
    <w:basedOn w:val="DefaultParagraphFont"/>
    <w:uiPriority w:val="99"/>
    <w:semiHidden/>
    <w:unhideWhenUsed/>
    <w:rsid w:val="00D95D49"/>
    <w:rPr>
      <w:color w:val="954F72" w:themeColor="followedHyperlink"/>
      <w:u w:val="single"/>
    </w:rPr>
  </w:style>
  <w:style w:type="paragraph" w:styleId="DocumentMap">
    <w:name w:val="Document Map"/>
    <w:basedOn w:val="Normal"/>
    <w:link w:val="DocumentMapChar"/>
    <w:uiPriority w:val="99"/>
    <w:semiHidden/>
    <w:unhideWhenUsed/>
    <w:rsid w:val="007E000F"/>
    <w:rPr>
      <w:rFonts w:ascii="Times New Roman" w:hAnsi="Times New Roman" w:cs="Times New Roman"/>
    </w:rPr>
  </w:style>
  <w:style w:type="character" w:customStyle="1" w:styleId="DocumentMapChar">
    <w:name w:val="Document Map Char"/>
    <w:basedOn w:val="DefaultParagraphFont"/>
    <w:link w:val="DocumentMap"/>
    <w:uiPriority w:val="99"/>
    <w:semiHidden/>
    <w:rsid w:val="007E000F"/>
    <w:rPr>
      <w:rFonts w:ascii="Times New Roman" w:hAnsi="Times New Roman" w:cs="Times New Roman"/>
    </w:rPr>
  </w:style>
  <w:style w:type="character" w:styleId="Emphasis">
    <w:name w:val="Emphasis"/>
    <w:basedOn w:val="DefaultParagraphFont"/>
    <w:uiPriority w:val="20"/>
    <w:qFormat/>
    <w:rsid w:val="003D51DA"/>
    <w:rPr>
      <w:i/>
      <w:iCs/>
    </w:rPr>
  </w:style>
  <w:style w:type="character" w:styleId="CommentReference">
    <w:name w:val="annotation reference"/>
    <w:basedOn w:val="DefaultParagraphFont"/>
    <w:uiPriority w:val="99"/>
    <w:semiHidden/>
    <w:unhideWhenUsed/>
    <w:rsid w:val="00595959"/>
    <w:rPr>
      <w:sz w:val="18"/>
      <w:szCs w:val="18"/>
    </w:rPr>
  </w:style>
  <w:style w:type="paragraph" w:styleId="CommentText">
    <w:name w:val="annotation text"/>
    <w:basedOn w:val="Normal"/>
    <w:link w:val="CommentTextChar"/>
    <w:uiPriority w:val="99"/>
    <w:semiHidden/>
    <w:unhideWhenUsed/>
    <w:rsid w:val="00595959"/>
  </w:style>
  <w:style w:type="character" w:customStyle="1" w:styleId="CommentTextChar">
    <w:name w:val="Comment Text Char"/>
    <w:basedOn w:val="DefaultParagraphFont"/>
    <w:link w:val="CommentText"/>
    <w:uiPriority w:val="99"/>
    <w:semiHidden/>
    <w:rsid w:val="00595959"/>
  </w:style>
  <w:style w:type="paragraph" w:styleId="CommentSubject">
    <w:name w:val="annotation subject"/>
    <w:basedOn w:val="CommentText"/>
    <w:next w:val="CommentText"/>
    <w:link w:val="CommentSubjectChar"/>
    <w:uiPriority w:val="99"/>
    <w:semiHidden/>
    <w:unhideWhenUsed/>
    <w:rsid w:val="00595959"/>
    <w:rPr>
      <w:b/>
      <w:bCs/>
      <w:sz w:val="20"/>
      <w:szCs w:val="20"/>
    </w:rPr>
  </w:style>
  <w:style w:type="character" w:customStyle="1" w:styleId="CommentSubjectChar">
    <w:name w:val="Comment Subject Char"/>
    <w:basedOn w:val="CommentTextChar"/>
    <w:link w:val="CommentSubject"/>
    <w:uiPriority w:val="99"/>
    <w:semiHidden/>
    <w:rsid w:val="00595959"/>
    <w:rPr>
      <w:b/>
      <w:bCs/>
      <w:sz w:val="20"/>
      <w:szCs w:val="20"/>
    </w:rPr>
  </w:style>
  <w:style w:type="paragraph" w:styleId="BalloonText">
    <w:name w:val="Balloon Text"/>
    <w:basedOn w:val="Normal"/>
    <w:link w:val="BalloonTextChar"/>
    <w:uiPriority w:val="99"/>
    <w:semiHidden/>
    <w:unhideWhenUsed/>
    <w:rsid w:val="0059595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95959"/>
    <w:rPr>
      <w:rFonts w:ascii="Times New Roman" w:hAnsi="Times New Roman" w:cs="Times New Roman"/>
      <w:sz w:val="18"/>
      <w:szCs w:val="18"/>
    </w:rPr>
  </w:style>
  <w:style w:type="character" w:styleId="UnresolvedMention">
    <w:name w:val="Unresolved Mention"/>
    <w:basedOn w:val="DefaultParagraphFont"/>
    <w:uiPriority w:val="99"/>
    <w:rsid w:val="00F613EB"/>
    <w:rPr>
      <w:color w:val="605E5C"/>
      <w:shd w:val="clear" w:color="auto" w:fill="E1DFDD"/>
    </w:rPr>
  </w:style>
  <w:style w:type="table" w:styleId="TableGrid">
    <w:name w:val="Table Grid"/>
    <w:basedOn w:val="TableNormal"/>
    <w:uiPriority w:val="39"/>
    <w:rsid w:val="00BA2F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24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5CD2"/>
    <w:rPr>
      <w:rFonts w:asciiTheme="majorHAnsi" w:eastAsiaTheme="majorEastAsia" w:hAnsiTheme="majorHAnsi" w:cstheme="majorBidi"/>
      <w:color w:val="2F5496" w:themeColor="accent1" w:themeShade="BF"/>
      <w:sz w:val="26"/>
      <w:szCs w:val="26"/>
    </w:rPr>
  </w:style>
  <w:style w:type="paragraph" w:styleId="Revision">
    <w:name w:val="Revision"/>
    <w:hidden/>
    <w:uiPriority w:val="99"/>
    <w:semiHidden/>
    <w:rsid w:val="00F004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64704">
      <w:bodyDiv w:val="1"/>
      <w:marLeft w:val="0"/>
      <w:marRight w:val="0"/>
      <w:marTop w:val="0"/>
      <w:marBottom w:val="0"/>
      <w:divBdr>
        <w:top w:val="none" w:sz="0" w:space="0" w:color="auto"/>
        <w:left w:val="none" w:sz="0" w:space="0" w:color="auto"/>
        <w:bottom w:val="none" w:sz="0" w:space="0" w:color="auto"/>
        <w:right w:val="none" w:sz="0" w:space="0" w:color="auto"/>
      </w:divBdr>
    </w:div>
    <w:div w:id="953172216">
      <w:bodyDiv w:val="1"/>
      <w:marLeft w:val="0"/>
      <w:marRight w:val="0"/>
      <w:marTop w:val="0"/>
      <w:marBottom w:val="0"/>
      <w:divBdr>
        <w:top w:val="none" w:sz="0" w:space="0" w:color="auto"/>
        <w:left w:val="none" w:sz="0" w:space="0" w:color="auto"/>
        <w:bottom w:val="none" w:sz="0" w:space="0" w:color="auto"/>
        <w:right w:val="none" w:sz="0" w:space="0" w:color="auto"/>
      </w:divBdr>
    </w:div>
    <w:div w:id="1152911424">
      <w:bodyDiv w:val="1"/>
      <w:marLeft w:val="0"/>
      <w:marRight w:val="0"/>
      <w:marTop w:val="0"/>
      <w:marBottom w:val="0"/>
      <w:divBdr>
        <w:top w:val="none" w:sz="0" w:space="0" w:color="auto"/>
        <w:left w:val="none" w:sz="0" w:space="0" w:color="auto"/>
        <w:bottom w:val="none" w:sz="0" w:space="0" w:color="auto"/>
        <w:right w:val="none" w:sz="0" w:space="0" w:color="auto"/>
      </w:divBdr>
    </w:div>
    <w:div w:id="18510932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ffKXPhs4S5iZ0cx6YOrPvPZ-5smV7ixo?usp=sharing"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tscpsych.sona-systems.com/" TargetMode="Externa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drive/folders/1ffKXPhs4S5iZ0cx6YOrPvPZ-5smV7ixo?usp=sharing"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1.tif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bit.do/rsvpblinklog" TargetMode="External"/><Relationship Id="rId14" Type="http://schemas.openxmlformats.org/officeDocument/2006/relationships/image" Target="media/image4.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2654</Words>
  <Characters>15128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Hause Lin</dc:creator>
  <cp:keywords/>
  <dc:description/>
  <cp:lastModifiedBy>John Eusebio</cp:lastModifiedBy>
  <cp:revision>3</cp:revision>
  <cp:lastPrinted>2018-02-05T16:41:00Z</cp:lastPrinted>
  <dcterms:created xsi:type="dcterms:W3CDTF">2018-10-17T22:11:00Z</dcterms:created>
  <dcterms:modified xsi:type="dcterms:W3CDTF">2018-10-17T22:19:00Z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